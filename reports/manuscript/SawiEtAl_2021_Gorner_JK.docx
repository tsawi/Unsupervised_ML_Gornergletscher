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D8564" w14:textId="77777777" w:rsidR="0009560C" w:rsidRDefault="0009560C">
      <w:pPr>
        <w:pStyle w:val="Body"/>
        <w:spacing w:line="480" w:lineRule="auto"/>
        <w:jc w:val="center"/>
        <w:rPr>
          <w:rFonts w:ascii="Helvetica" w:eastAsia="Helvetica" w:hAnsi="Helvetica" w:cs="Helvetica"/>
          <w:b/>
          <w:bCs/>
          <w:sz w:val="24"/>
          <w:szCs w:val="24"/>
          <w:u w:val="single"/>
        </w:rPr>
      </w:pPr>
    </w:p>
    <w:p w14:paraId="4DC31542" w14:textId="77777777" w:rsidR="0009560C" w:rsidRDefault="00462AB1">
      <w:pPr>
        <w:pStyle w:val="Body"/>
        <w:spacing w:line="480" w:lineRule="auto"/>
        <w:jc w:val="center"/>
        <w:rPr>
          <w:rFonts w:ascii="Helvetica" w:eastAsia="Helvetica" w:hAnsi="Helvetica" w:cs="Helvetica"/>
          <w:b/>
          <w:bCs/>
          <w:sz w:val="24"/>
          <w:szCs w:val="24"/>
          <w:u w:val="single"/>
        </w:rPr>
      </w:pPr>
      <w:r>
        <w:rPr>
          <w:rFonts w:ascii="Helvetica" w:hAnsi="Helvetica"/>
          <w:b/>
          <w:bCs/>
          <w:sz w:val="24"/>
          <w:szCs w:val="24"/>
          <w:u w:val="single"/>
        </w:rPr>
        <w:t>An Unsupervised Machine-Learning-Approach to Understanding Summer Seismicity at an Alpine Glacier</w:t>
      </w:r>
    </w:p>
    <w:p w14:paraId="50136D33" w14:textId="77777777" w:rsidR="0009560C" w:rsidRDefault="0009560C">
      <w:pPr>
        <w:pStyle w:val="Body"/>
        <w:spacing w:line="480" w:lineRule="auto"/>
        <w:jc w:val="center"/>
        <w:rPr>
          <w:rFonts w:ascii="Helvetica" w:eastAsia="Helvetica" w:hAnsi="Helvetica" w:cs="Helvetica"/>
          <w:b/>
          <w:bCs/>
          <w:sz w:val="24"/>
          <w:szCs w:val="24"/>
          <w:u w:val="single"/>
        </w:rPr>
      </w:pPr>
    </w:p>
    <w:p w14:paraId="145130C5" w14:textId="77777777" w:rsidR="0009560C" w:rsidRDefault="00462AB1">
      <w:pPr>
        <w:pStyle w:val="Default"/>
        <w:keepNext/>
        <w:spacing w:after="120"/>
        <w:jc w:val="center"/>
        <w:rPr>
          <w:rFonts w:ascii="Helvetica" w:eastAsia="Helvetica" w:hAnsi="Helvetica" w:cs="Helvetica"/>
          <w:i/>
          <w:iCs/>
          <w:u w:color="000000"/>
          <w:vertAlign w:val="superscript"/>
          <w14:textOutline w14:w="12700" w14:cap="flat" w14:cmpd="sng" w14:algn="ctr">
            <w14:noFill/>
            <w14:prstDash w14:val="solid"/>
            <w14:miter w14:lim="400000"/>
          </w14:textOutline>
        </w:rPr>
      </w:pPr>
      <w:r>
        <w:rPr>
          <w:rFonts w:ascii="Helvetica" w:hAnsi="Helvetica"/>
          <w:i/>
          <w:iCs/>
          <w:u w:val="single" w:color="000000"/>
          <w14:textOutline w14:w="12700" w14:cap="flat" w14:cmpd="sng" w14:algn="ctr">
            <w14:noFill/>
            <w14:prstDash w14:val="solid"/>
            <w14:miter w14:lim="400000"/>
          </w14:textOutline>
        </w:rPr>
        <w:t xml:space="preserve">Theresa </w:t>
      </w:r>
      <w:proofErr w:type="spellStart"/>
      <w:r>
        <w:rPr>
          <w:rFonts w:ascii="Helvetica" w:hAnsi="Helvetica"/>
          <w:i/>
          <w:iCs/>
          <w:u w:val="single" w:color="000000"/>
          <w14:textOutline w14:w="12700" w14:cap="flat" w14:cmpd="sng" w14:algn="ctr">
            <w14:noFill/>
            <w14:prstDash w14:val="solid"/>
            <w14:miter w14:lim="400000"/>
          </w14:textOutline>
        </w:rPr>
        <w:t>Sawi</w:t>
      </w:r>
      <w:r>
        <w:rPr>
          <w:rFonts w:ascii="Helvetica" w:hAnsi="Helvetica"/>
          <w:i/>
          <w:iCs/>
          <w:u w:color="000000"/>
          <w:vertAlign w:val="superscript"/>
          <w14:textOutline w14:w="12700" w14:cap="flat" w14:cmpd="sng" w14:algn="ctr">
            <w14:noFill/>
            <w14:prstDash w14:val="solid"/>
            <w14:miter w14:lim="400000"/>
          </w14:textOutline>
        </w:rPr>
        <w:t>a</w:t>
      </w:r>
      <w:proofErr w:type="spellEnd"/>
      <w:r>
        <w:rPr>
          <w:rFonts w:ascii="Helvetica" w:hAnsi="Helvetica"/>
          <w:i/>
          <w:iCs/>
          <w:u w:color="000000"/>
          <w14:textOutline w14:w="12700" w14:cap="flat" w14:cmpd="sng" w14:algn="ctr">
            <w14:noFill/>
            <w14:prstDash w14:val="solid"/>
            <w14:miter w14:lim="400000"/>
          </w14:textOutline>
        </w:rPr>
        <w:t xml:space="preserve">, Meredith </w:t>
      </w:r>
      <w:proofErr w:type="spellStart"/>
      <w:r>
        <w:rPr>
          <w:rFonts w:ascii="Helvetica" w:hAnsi="Helvetica"/>
          <w:i/>
          <w:iCs/>
          <w:u w:color="000000"/>
          <w14:textOutline w14:w="12700" w14:cap="flat" w14:cmpd="sng" w14:algn="ctr">
            <w14:noFill/>
            <w14:prstDash w14:val="solid"/>
            <w14:miter w14:lim="400000"/>
          </w14:textOutline>
        </w:rPr>
        <w:t>Nettles</w:t>
      </w:r>
      <w:r>
        <w:rPr>
          <w:rFonts w:ascii="Helvetica" w:hAnsi="Helvetica"/>
          <w:i/>
          <w:iCs/>
          <w:u w:color="000000"/>
          <w:vertAlign w:val="superscript"/>
          <w14:textOutline w14:w="12700" w14:cap="flat" w14:cmpd="sng" w14:algn="ctr">
            <w14:noFill/>
            <w14:prstDash w14:val="solid"/>
            <w14:miter w14:lim="400000"/>
          </w14:textOutline>
        </w:rPr>
        <w:t>a</w:t>
      </w:r>
      <w:proofErr w:type="spellEnd"/>
      <w:r>
        <w:rPr>
          <w:rFonts w:ascii="Helvetica" w:hAnsi="Helvetica"/>
          <w:i/>
          <w:iCs/>
          <w:u w:color="000000"/>
          <w14:textOutline w14:w="12700" w14:cap="flat" w14:cmpd="sng" w14:algn="ctr">
            <w14:noFill/>
            <w14:prstDash w14:val="solid"/>
            <w14:miter w14:lim="400000"/>
          </w14:textOutline>
        </w:rPr>
        <w:t xml:space="preserve">, Ben </w:t>
      </w:r>
      <w:proofErr w:type="spellStart"/>
      <w:r>
        <w:rPr>
          <w:rFonts w:ascii="Helvetica" w:hAnsi="Helvetica"/>
          <w:i/>
          <w:iCs/>
          <w:u w:color="000000"/>
          <w14:textOutline w14:w="12700" w14:cap="flat" w14:cmpd="sng" w14:algn="ctr">
            <w14:noFill/>
            <w14:prstDash w14:val="solid"/>
            <w14:miter w14:lim="400000"/>
          </w14:textOutline>
        </w:rPr>
        <w:t>Holtzman</w:t>
      </w:r>
      <w:r>
        <w:rPr>
          <w:rFonts w:ascii="Helvetica" w:hAnsi="Helvetica"/>
          <w:i/>
          <w:iCs/>
          <w:u w:color="000000"/>
          <w:vertAlign w:val="superscript"/>
          <w14:textOutline w14:w="12700" w14:cap="flat" w14:cmpd="sng" w14:algn="ctr">
            <w14:noFill/>
            <w14:prstDash w14:val="solid"/>
            <w14:miter w14:lim="400000"/>
          </w14:textOutline>
        </w:rPr>
        <w:t>a</w:t>
      </w:r>
      <w:proofErr w:type="spellEnd"/>
      <w:r>
        <w:rPr>
          <w:rFonts w:ascii="Helvetica" w:hAnsi="Helvetica"/>
          <w:i/>
          <w:iCs/>
          <w:u w:color="000000"/>
          <w14:textOutline w14:w="12700" w14:cap="flat" w14:cmpd="sng" w14:algn="ctr">
            <w14:noFill/>
            <w14:prstDash w14:val="solid"/>
            <w14:miter w14:lim="400000"/>
          </w14:textOutline>
        </w:rPr>
        <w:t xml:space="preserve">, John </w:t>
      </w:r>
      <w:proofErr w:type="spellStart"/>
      <w:r>
        <w:rPr>
          <w:rFonts w:ascii="Helvetica" w:hAnsi="Helvetica"/>
          <w:i/>
          <w:iCs/>
          <w:u w:color="000000"/>
          <w14:textOutline w14:w="12700" w14:cap="flat" w14:cmpd="sng" w14:algn="ctr">
            <w14:noFill/>
            <w14:prstDash w14:val="solid"/>
            <w14:miter w14:lim="400000"/>
          </w14:textOutline>
        </w:rPr>
        <w:t>Paisley</w:t>
      </w:r>
      <w:r>
        <w:rPr>
          <w:rFonts w:ascii="Helvetica" w:hAnsi="Helvetica"/>
          <w:i/>
          <w:iCs/>
          <w:u w:color="000000"/>
          <w:vertAlign w:val="superscript"/>
          <w14:textOutline w14:w="12700" w14:cap="flat" w14:cmpd="sng" w14:algn="ctr">
            <w14:noFill/>
            <w14:prstDash w14:val="solid"/>
            <w14:miter w14:lim="400000"/>
          </w14:textOutline>
        </w:rPr>
        <w:t>b</w:t>
      </w:r>
      <w:proofErr w:type="spellEnd"/>
      <w:r>
        <w:rPr>
          <w:rFonts w:ascii="Helvetica" w:hAnsi="Helvetica"/>
          <w:i/>
          <w:iCs/>
          <w:u w:color="000000"/>
          <w14:textOutline w14:w="12700" w14:cap="flat" w14:cmpd="sng" w14:algn="ctr">
            <w14:noFill/>
            <w14:prstDash w14:val="solid"/>
            <w14:miter w14:lim="400000"/>
          </w14:textOutline>
        </w:rPr>
        <w:t xml:space="preserve">, Fabian </w:t>
      </w:r>
      <w:proofErr w:type="spellStart"/>
      <w:r>
        <w:rPr>
          <w:rFonts w:ascii="Helvetica" w:hAnsi="Helvetica"/>
          <w:i/>
          <w:iCs/>
          <w:u w:color="000000"/>
          <w14:textOutline w14:w="12700" w14:cap="flat" w14:cmpd="sng" w14:algn="ctr">
            <w14:noFill/>
            <w14:prstDash w14:val="solid"/>
            <w14:miter w14:lim="400000"/>
          </w14:textOutline>
        </w:rPr>
        <w:t>Walter</w:t>
      </w:r>
      <w:r>
        <w:rPr>
          <w:rFonts w:ascii="Helvetica" w:hAnsi="Helvetica"/>
          <w:i/>
          <w:iCs/>
          <w:u w:color="000000"/>
          <w:vertAlign w:val="superscript"/>
          <w14:textOutline w14:w="12700" w14:cap="flat" w14:cmpd="sng" w14:algn="ctr">
            <w14:noFill/>
            <w14:prstDash w14:val="solid"/>
            <w14:miter w14:lim="400000"/>
          </w14:textOutline>
        </w:rPr>
        <w:t>c</w:t>
      </w:r>
      <w:proofErr w:type="spellEnd"/>
      <w:r>
        <w:rPr>
          <w:rFonts w:ascii="Helvetica" w:hAnsi="Helvetica"/>
          <w:i/>
          <w:iCs/>
          <w:u w:color="000000"/>
          <w:vertAlign w:val="superscript"/>
          <w14:textOutline w14:w="12700" w14:cap="flat" w14:cmpd="sng" w14:algn="ctr">
            <w14:noFill/>
            <w14:prstDash w14:val="solid"/>
            <w14:miter w14:lim="400000"/>
          </w14:textOutline>
        </w:rPr>
        <w:t xml:space="preserve"> </w:t>
      </w:r>
    </w:p>
    <w:p w14:paraId="09C8B6FC" w14:textId="77777777" w:rsidR="0009560C" w:rsidRDefault="00462AB1">
      <w:pPr>
        <w:pStyle w:val="Default"/>
        <w:keepNext/>
        <w:jc w:val="center"/>
        <w:rPr>
          <w:rFonts w:ascii="Helvetica" w:eastAsia="Helvetica" w:hAnsi="Helvetica" w:cs="Helvetica"/>
          <w:i/>
          <w:iCs/>
          <w:u w:color="000000"/>
          <w14:textOutline w14:w="12700" w14:cap="flat" w14:cmpd="sng" w14:algn="ctr">
            <w14:noFill/>
            <w14:prstDash w14:val="solid"/>
            <w14:miter w14:lim="400000"/>
          </w14:textOutline>
        </w:rPr>
      </w:pPr>
      <w:proofErr w:type="spellStart"/>
      <w:r>
        <w:rPr>
          <w:rFonts w:ascii="Helvetica" w:hAnsi="Helvetica"/>
          <w:i/>
          <w:iCs/>
          <w:u w:color="000000"/>
          <w:vertAlign w:val="superscript"/>
          <w14:textOutline w14:w="12700" w14:cap="flat" w14:cmpd="sng" w14:algn="ctr">
            <w14:noFill/>
            <w14:prstDash w14:val="solid"/>
            <w14:miter w14:lim="400000"/>
          </w14:textOutline>
        </w:rPr>
        <w:t>a</w:t>
      </w:r>
      <w:r>
        <w:rPr>
          <w:rFonts w:ascii="Helvetica" w:hAnsi="Helvetica"/>
          <w:i/>
          <w:iCs/>
          <w:u w:color="000000"/>
          <w14:textOutline w14:w="12700" w14:cap="flat" w14:cmpd="sng" w14:algn="ctr">
            <w14:noFill/>
            <w14:prstDash w14:val="solid"/>
            <w14:miter w14:lim="400000"/>
          </w14:textOutline>
        </w:rPr>
        <w:t>Lamont</w:t>
      </w:r>
      <w:proofErr w:type="spellEnd"/>
      <w:r>
        <w:rPr>
          <w:rFonts w:ascii="Helvetica" w:hAnsi="Helvetica"/>
          <w:i/>
          <w:iCs/>
          <w:u w:color="000000"/>
          <w14:textOutline w14:w="12700" w14:cap="flat" w14:cmpd="sng" w14:algn="ctr">
            <w14:noFill/>
            <w14:prstDash w14:val="solid"/>
            <w14:miter w14:lim="400000"/>
          </w14:textOutline>
        </w:rPr>
        <w:t xml:space="preserve"> Doherty Earth Observatory, Columbia University, </w:t>
      </w:r>
      <w:proofErr w:type="spellStart"/>
      <w:r>
        <w:rPr>
          <w:rFonts w:ascii="Helvetica" w:hAnsi="Helvetica"/>
          <w:i/>
          <w:iCs/>
          <w:u w:color="000000"/>
          <w:vertAlign w:val="superscript"/>
          <w14:textOutline w14:w="12700" w14:cap="flat" w14:cmpd="sng" w14:algn="ctr">
            <w14:noFill/>
            <w14:prstDash w14:val="solid"/>
            <w14:miter w14:lim="400000"/>
          </w14:textOutline>
        </w:rPr>
        <w:t>b</w:t>
      </w:r>
      <w:r>
        <w:rPr>
          <w:rFonts w:ascii="Helvetica" w:hAnsi="Helvetica"/>
          <w:i/>
          <w:iCs/>
          <w:u w:color="000000"/>
          <w14:textOutline w14:w="12700" w14:cap="flat" w14:cmpd="sng" w14:algn="ctr">
            <w14:noFill/>
            <w14:prstDash w14:val="solid"/>
            <w14:miter w14:lim="400000"/>
          </w14:textOutline>
        </w:rPr>
        <w:t>Department</w:t>
      </w:r>
      <w:proofErr w:type="spellEnd"/>
      <w:r>
        <w:rPr>
          <w:rFonts w:ascii="Helvetica" w:hAnsi="Helvetica"/>
          <w:i/>
          <w:iCs/>
          <w:u w:color="000000"/>
          <w14:textOutline w14:w="12700" w14:cap="flat" w14:cmpd="sng" w14:algn="ctr">
            <w14:noFill/>
            <w14:prstDash w14:val="solid"/>
            <w14:miter w14:lim="400000"/>
          </w14:textOutline>
        </w:rPr>
        <w:t xml:space="preserve"> of Electrical Engineering, Columbia</w:t>
      </w:r>
      <w:r>
        <w:rPr>
          <w:rFonts w:ascii="Helvetica" w:hAnsi="Helvetica"/>
          <w:i/>
          <w:iCs/>
          <w:u w:color="000000"/>
          <w14:textOutline w14:w="12700" w14:cap="flat" w14:cmpd="sng" w14:algn="ctr">
            <w14:noFill/>
            <w14:prstDash w14:val="solid"/>
            <w14:miter w14:lim="400000"/>
          </w14:textOutline>
        </w:rPr>
        <w:t xml:space="preserve"> University</w:t>
      </w:r>
      <w:r>
        <w:rPr>
          <w:rFonts w:ascii="Helvetica" w:hAnsi="Helvetica"/>
          <w:i/>
          <w:iCs/>
          <w:u w:color="000000"/>
          <w:shd w:val="clear" w:color="auto" w:fill="FFFFFF"/>
          <w14:textOutline w14:w="12700" w14:cap="flat" w14:cmpd="sng" w14:algn="ctr">
            <w14:noFill/>
            <w14:prstDash w14:val="solid"/>
            <w14:miter w14:lim="400000"/>
          </w14:textOutline>
        </w:rPr>
        <w:t xml:space="preserve">, </w:t>
      </w:r>
      <w:proofErr w:type="spellStart"/>
      <w:r>
        <w:rPr>
          <w:rFonts w:ascii="Helvetica" w:hAnsi="Helvetica"/>
          <w:i/>
          <w:iCs/>
          <w:u w:color="000000"/>
          <w:shd w:val="clear" w:color="auto" w:fill="FFFFFF"/>
          <w:vertAlign w:val="superscript"/>
          <w14:textOutline w14:w="12700" w14:cap="flat" w14:cmpd="sng" w14:algn="ctr">
            <w14:noFill/>
            <w14:prstDash w14:val="solid"/>
            <w14:miter w14:lim="400000"/>
          </w14:textOutline>
        </w:rPr>
        <w:t>c</w:t>
      </w:r>
      <w:r>
        <w:rPr>
          <w:rFonts w:ascii="Helvetica" w:hAnsi="Helvetica"/>
          <w:i/>
          <w:iCs/>
          <w:u w:color="000000"/>
          <w:shd w:val="clear" w:color="auto" w:fill="FFFFFF"/>
          <w14:textOutline w14:w="12700" w14:cap="flat" w14:cmpd="sng" w14:algn="ctr">
            <w14:noFill/>
            <w14:prstDash w14:val="solid"/>
            <w14:miter w14:lim="400000"/>
          </w14:textOutline>
        </w:rPr>
        <w:t>ETH</w:t>
      </w:r>
      <w:proofErr w:type="spellEnd"/>
      <w:r>
        <w:rPr>
          <w:rFonts w:ascii="Helvetica" w:hAnsi="Helvetica"/>
          <w:i/>
          <w:iCs/>
          <w:u w:color="000000"/>
          <w:shd w:val="clear" w:color="auto" w:fill="FFFFFF"/>
          <w14:textOutline w14:w="12700" w14:cap="flat" w14:cmpd="sng" w14:algn="ctr">
            <w14:noFill/>
            <w14:prstDash w14:val="solid"/>
            <w14:miter w14:lim="400000"/>
          </w14:textOutline>
        </w:rPr>
        <w:t xml:space="preserve"> Z</w:t>
      </w:r>
      <w:r>
        <w:rPr>
          <w:rFonts w:ascii="Helvetica" w:hAnsi="Helvetica"/>
          <w:i/>
          <w:iCs/>
          <w:u w:color="000000"/>
          <w:shd w:val="clear" w:color="auto" w:fill="FFFFFF"/>
          <w14:textOutline w14:w="12700" w14:cap="flat" w14:cmpd="sng" w14:algn="ctr">
            <w14:noFill/>
            <w14:prstDash w14:val="solid"/>
            <w14:miter w14:lim="400000"/>
          </w14:textOutline>
        </w:rPr>
        <w:t>ü</w:t>
      </w:r>
      <w:r>
        <w:rPr>
          <w:rFonts w:ascii="Helvetica" w:hAnsi="Helvetica"/>
          <w:i/>
          <w:iCs/>
          <w:u w:color="000000"/>
          <w:shd w:val="clear" w:color="auto" w:fill="FFFFFF"/>
          <w14:textOutline w14:w="12700" w14:cap="flat" w14:cmpd="sng" w14:algn="ctr">
            <w14:noFill/>
            <w14:prstDash w14:val="solid"/>
            <w14:miter w14:lim="400000"/>
          </w14:textOutline>
        </w:rPr>
        <w:t xml:space="preserve">rich </w:t>
      </w:r>
      <w:proofErr w:type="spellStart"/>
      <w:r>
        <w:rPr>
          <w:rFonts w:ascii="Helvetica" w:hAnsi="Helvetica"/>
          <w:i/>
          <w:iCs/>
          <w:u w:color="000000"/>
          <w:shd w:val="clear" w:color="auto" w:fill="FFFFFF"/>
          <w14:textOutline w14:w="12700" w14:cap="flat" w14:cmpd="sng" w14:algn="ctr">
            <w14:noFill/>
            <w14:prstDash w14:val="solid"/>
            <w14:miter w14:lim="400000"/>
          </w14:textOutline>
        </w:rPr>
        <w:t>Versuchsanstalt</w:t>
      </w:r>
      <w:proofErr w:type="spellEnd"/>
      <w:r>
        <w:rPr>
          <w:rFonts w:ascii="Helvetica" w:hAnsi="Helvetica"/>
          <w:i/>
          <w:iCs/>
          <w:u w:color="000000"/>
          <w:shd w:val="clear" w:color="auto" w:fill="FFFFFF"/>
          <w14:textOutline w14:w="12700" w14:cap="flat" w14:cmpd="sng" w14:algn="ctr">
            <w14:noFill/>
            <w14:prstDash w14:val="solid"/>
            <w14:miter w14:lim="400000"/>
          </w14:textOutline>
        </w:rPr>
        <w:t xml:space="preserve"> </w:t>
      </w:r>
      <w:proofErr w:type="spellStart"/>
      <w:r>
        <w:rPr>
          <w:rFonts w:ascii="Helvetica" w:hAnsi="Helvetica"/>
          <w:i/>
          <w:iCs/>
          <w:u w:color="000000"/>
          <w:shd w:val="clear" w:color="auto" w:fill="FFFFFF"/>
          <w14:textOutline w14:w="12700" w14:cap="flat" w14:cmpd="sng" w14:algn="ctr">
            <w14:noFill/>
            <w14:prstDash w14:val="solid"/>
            <w14:miter w14:lim="400000"/>
          </w14:textOutline>
        </w:rPr>
        <w:t>f</w:t>
      </w:r>
      <w:r>
        <w:rPr>
          <w:rFonts w:ascii="Helvetica" w:hAnsi="Helvetica"/>
          <w:i/>
          <w:iCs/>
          <w:u w:color="000000"/>
          <w:shd w:val="clear" w:color="auto" w:fill="FFFFFF"/>
          <w14:textOutline w14:w="12700" w14:cap="flat" w14:cmpd="sng" w14:algn="ctr">
            <w14:noFill/>
            <w14:prstDash w14:val="solid"/>
            <w14:miter w14:lim="400000"/>
          </w14:textOutline>
        </w:rPr>
        <w:t>ü</w:t>
      </w:r>
      <w:r>
        <w:rPr>
          <w:rFonts w:ascii="Helvetica" w:hAnsi="Helvetica"/>
          <w:i/>
          <w:iCs/>
          <w:u w:color="000000"/>
          <w:shd w:val="clear" w:color="auto" w:fill="FFFFFF"/>
          <w14:textOutline w14:w="12700" w14:cap="flat" w14:cmpd="sng" w14:algn="ctr">
            <w14:noFill/>
            <w14:prstDash w14:val="solid"/>
            <w14:miter w14:lim="400000"/>
          </w14:textOutline>
        </w:rPr>
        <w:t>r</w:t>
      </w:r>
      <w:proofErr w:type="spellEnd"/>
      <w:r>
        <w:rPr>
          <w:rFonts w:ascii="Helvetica" w:hAnsi="Helvetica"/>
          <w:i/>
          <w:iCs/>
          <w:u w:color="000000"/>
          <w:shd w:val="clear" w:color="auto" w:fill="FFFFFF"/>
          <w14:textOutline w14:w="12700" w14:cap="flat" w14:cmpd="sng" w14:algn="ctr">
            <w14:noFill/>
            <w14:prstDash w14:val="solid"/>
            <w14:miter w14:lim="400000"/>
          </w14:textOutline>
        </w:rPr>
        <w:t xml:space="preserve"> </w:t>
      </w:r>
      <w:proofErr w:type="spellStart"/>
      <w:r>
        <w:rPr>
          <w:rFonts w:ascii="Helvetica" w:hAnsi="Helvetica"/>
          <w:i/>
          <w:iCs/>
          <w:u w:color="000000"/>
          <w:shd w:val="clear" w:color="auto" w:fill="FFFFFF"/>
          <w14:textOutline w14:w="12700" w14:cap="flat" w14:cmpd="sng" w14:algn="ctr">
            <w14:noFill/>
            <w14:prstDash w14:val="solid"/>
            <w14:miter w14:lim="400000"/>
          </w14:textOutline>
        </w:rPr>
        <w:t>Wasserbau</w:t>
      </w:r>
      <w:proofErr w:type="spellEnd"/>
      <w:r>
        <w:rPr>
          <w:rFonts w:ascii="Helvetica" w:hAnsi="Helvetica"/>
          <w:i/>
          <w:iCs/>
          <w:u w:color="000000"/>
          <w:shd w:val="clear" w:color="auto" w:fill="FFFFFF"/>
          <w14:textOutline w14:w="12700" w14:cap="flat" w14:cmpd="sng" w14:algn="ctr">
            <w14:noFill/>
            <w14:prstDash w14:val="solid"/>
            <w14:miter w14:lim="400000"/>
          </w14:textOutline>
        </w:rPr>
        <w:t xml:space="preserve">, </w:t>
      </w:r>
      <w:proofErr w:type="spellStart"/>
      <w:r>
        <w:rPr>
          <w:rFonts w:ascii="Helvetica" w:hAnsi="Helvetica"/>
          <w:i/>
          <w:iCs/>
          <w:u w:color="000000"/>
          <w:shd w:val="clear" w:color="auto" w:fill="FFFFFF"/>
          <w14:textOutline w14:w="12700" w14:cap="flat" w14:cmpd="sng" w14:algn="ctr">
            <w14:noFill/>
            <w14:prstDash w14:val="solid"/>
            <w14:miter w14:lim="400000"/>
          </w14:textOutline>
        </w:rPr>
        <w:t>Hydrologie</w:t>
      </w:r>
      <w:proofErr w:type="spellEnd"/>
      <w:r>
        <w:rPr>
          <w:rFonts w:ascii="Helvetica" w:hAnsi="Helvetica"/>
          <w:i/>
          <w:iCs/>
          <w:u w:color="000000"/>
          <w:shd w:val="clear" w:color="auto" w:fill="FFFFFF"/>
          <w14:textOutline w14:w="12700" w14:cap="flat" w14:cmpd="sng" w14:algn="ctr">
            <w14:noFill/>
            <w14:prstDash w14:val="solid"/>
            <w14:miter w14:lim="400000"/>
          </w14:textOutline>
        </w:rPr>
        <w:t xml:space="preserve"> und </w:t>
      </w:r>
      <w:proofErr w:type="spellStart"/>
      <w:r>
        <w:rPr>
          <w:rFonts w:ascii="Helvetica" w:hAnsi="Helvetica"/>
          <w:i/>
          <w:iCs/>
          <w:u w:color="000000"/>
          <w:shd w:val="clear" w:color="auto" w:fill="FFFFFF"/>
          <w14:textOutline w14:w="12700" w14:cap="flat" w14:cmpd="sng" w14:algn="ctr">
            <w14:noFill/>
            <w14:prstDash w14:val="solid"/>
            <w14:miter w14:lim="400000"/>
          </w14:textOutline>
        </w:rPr>
        <w:t>Glaziologie</w:t>
      </w:r>
      <w:proofErr w:type="spellEnd"/>
    </w:p>
    <w:p w14:paraId="7420849C" w14:textId="77777777" w:rsidR="0009560C" w:rsidRDefault="0009560C">
      <w:pPr>
        <w:pStyle w:val="Default"/>
        <w:keepNext/>
        <w:spacing w:after="120"/>
        <w:jc w:val="center"/>
        <w:rPr>
          <w:rFonts w:ascii="Helvetica" w:eastAsia="Helvetica" w:hAnsi="Helvetica" w:cs="Helvetica"/>
          <w:sz w:val="24"/>
          <w:szCs w:val="24"/>
          <w:u w:color="FFFFFF"/>
          <w14:textOutline w14:w="12700" w14:cap="flat" w14:cmpd="sng" w14:algn="ctr">
            <w14:noFill/>
            <w14:prstDash w14:val="solid"/>
            <w14:miter w14:lim="400000"/>
          </w14:textOutline>
        </w:rPr>
      </w:pPr>
    </w:p>
    <w:p w14:paraId="1E8C552D" w14:textId="77777777" w:rsidR="0009560C" w:rsidRDefault="0009560C">
      <w:pPr>
        <w:pStyle w:val="Body"/>
        <w:spacing w:line="480" w:lineRule="auto"/>
        <w:rPr>
          <w:rFonts w:ascii="Helvetica" w:eastAsia="Helvetica" w:hAnsi="Helvetica" w:cs="Helvetica"/>
          <w:b/>
          <w:bCs/>
          <w:sz w:val="24"/>
          <w:szCs w:val="24"/>
          <w:u w:val="single"/>
        </w:rPr>
      </w:pPr>
    </w:p>
    <w:p w14:paraId="08AC669C" w14:textId="77777777" w:rsidR="0009560C" w:rsidRDefault="0009560C">
      <w:pPr>
        <w:pStyle w:val="Body"/>
        <w:spacing w:line="480" w:lineRule="auto"/>
        <w:rPr>
          <w:rFonts w:ascii="Helvetica" w:eastAsia="Helvetica" w:hAnsi="Helvetica" w:cs="Helvetica"/>
          <w:b/>
          <w:bCs/>
          <w:sz w:val="24"/>
          <w:szCs w:val="24"/>
          <w:u w:val="single"/>
        </w:rPr>
      </w:pPr>
    </w:p>
    <w:p w14:paraId="58E9182E" w14:textId="77777777" w:rsidR="0009560C" w:rsidRDefault="00462AB1">
      <w:pPr>
        <w:pStyle w:val="Body"/>
        <w:spacing w:line="480" w:lineRule="auto"/>
        <w:rPr>
          <w:rFonts w:ascii="Helvetica" w:eastAsia="Helvetica" w:hAnsi="Helvetica" w:cs="Helvetica"/>
          <w:b/>
          <w:bCs/>
          <w:sz w:val="24"/>
          <w:szCs w:val="24"/>
          <w:u w:val="single"/>
        </w:rPr>
      </w:pPr>
      <w:r>
        <w:rPr>
          <w:rFonts w:ascii="Helvetica" w:hAnsi="Helvetica"/>
          <w:b/>
          <w:bCs/>
          <w:sz w:val="24"/>
          <w:szCs w:val="24"/>
          <w:u w:val="single"/>
        </w:rPr>
        <w:t>Key points:</w:t>
      </w:r>
    </w:p>
    <w:p w14:paraId="01518EAE" w14:textId="77777777" w:rsidR="0009560C" w:rsidRDefault="0009560C">
      <w:pPr>
        <w:pStyle w:val="Body"/>
        <w:spacing w:line="480" w:lineRule="auto"/>
        <w:rPr>
          <w:rFonts w:ascii="Helvetica" w:eastAsia="Helvetica" w:hAnsi="Helvetica" w:cs="Helvetica"/>
          <w:sz w:val="24"/>
          <w:szCs w:val="24"/>
        </w:rPr>
      </w:pPr>
    </w:p>
    <w:p w14:paraId="30DB6741" w14:textId="77777777" w:rsidR="0009560C" w:rsidRDefault="00462AB1">
      <w:pPr>
        <w:pStyle w:val="Body"/>
        <w:numPr>
          <w:ilvl w:val="0"/>
          <w:numId w:val="2"/>
        </w:numPr>
        <w:spacing w:line="480" w:lineRule="auto"/>
        <w:rPr>
          <w:rFonts w:ascii="Helvetica" w:hAnsi="Helvetica"/>
          <w:sz w:val="24"/>
          <w:szCs w:val="24"/>
        </w:rPr>
      </w:pPr>
      <w:r>
        <w:rPr>
          <w:rFonts w:ascii="Helvetica" w:hAnsi="Helvetica"/>
          <w:sz w:val="24"/>
          <w:szCs w:val="24"/>
        </w:rPr>
        <w:t xml:space="preserve">We use unsupervised machine learning to cluster spectrograms of glacial icequakes and seismic </w:t>
      </w:r>
      <w:r>
        <w:rPr>
          <w:rFonts w:ascii="Helvetica" w:hAnsi="Helvetica"/>
          <w:sz w:val="24"/>
          <w:szCs w:val="24"/>
          <w:rtl/>
          <w:lang w:val="ar-SA"/>
        </w:rPr>
        <w:t>“</w:t>
      </w:r>
      <w:proofErr w:type="gramStart"/>
      <w:r>
        <w:rPr>
          <w:rFonts w:ascii="Helvetica" w:hAnsi="Helvetica"/>
          <w:sz w:val="24"/>
          <w:szCs w:val="24"/>
        </w:rPr>
        <w:t>noise</w:t>
      </w:r>
      <w:r>
        <w:rPr>
          <w:rFonts w:ascii="Helvetica" w:hAnsi="Helvetica"/>
          <w:sz w:val="24"/>
          <w:szCs w:val="24"/>
        </w:rPr>
        <w:t xml:space="preserve">” </w:t>
      </w:r>
      <w:r>
        <w:rPr>
          <w:rFonts w:ascii="Helvetica" w:hAnsi="Helvetica"/>
          <w:sz w:val="24"/>
          <w:szCs w:val="24"/>
        </w:rPr>
        <w:t xml:space="preserve"> based</w:t>
      </w:r>
      <w:proofErr w:type="gramEnd"/>
      <w:r>
        <w:rPr>
          <w:rFonts w:ascii="Helvetica" w:hAnsi="Helvetica"/>
          <w:sz w:val="24"/>
          <w:szCs w:val="24"/>
        </w:rPr>
        <w:t xml:space="preserve"> on their characteristic time-dependent spectral features.</w:t>
      </w:r>
    </w:p>
    <w:p w14:paraId="6C14EB60" w14:textId="77777777" w:rsidR="0009560C" w:rsidRDefault="0009560C">
      <w:pPr>
        <w:pStyle w:val="Body"/>
        <w:spacing w:line="480" w:lineRule="auto"/>
        <w:rPr>
          <w:rFonts w:ascii="Helvetica" w:eastAsia="Helvetica" w:hAnsi="Helvetica" w:cs="Helvetica"/>
          <w:sz w:val="24"/>
          <w:szCs w:val="24"/>
        </w:rPr>
      </w:pPr>
    </w:p>
    <w:p w14:paraId="7996A125" w14:textId="77777777" w:rsidR="0009560C" w:rsidRDefault="00462AB1">
      <w:pPr>
        <w:pStyle w:val="Body"/>
        <w:numPr>
          <w:ilvl w:val="0"/>
          <w:numId w:val="2"/>
        </w:numPr>
        <w:spacing w:line="480" w:lineRule="auto"/>
        <w:rPr>
          <w:rFonts w:ascii="Helvetica" w:hAnsi="Helvetica"/>
          <w:sz w:val="24"/>
          <w:szCs w:val="24"/>
        </w:rPr>
      </w:pPr>
      <w:r>
        <w:rPr>
          <w:rFonts w:ascii="Helvetica" w:hAnsi="Helvetica"/>
          <w:sz w:val="24"/>
          <w:szCs w:val="24"/>
        </w:rPr>
        <w:t>We introduce a novel method of physically interpreting the learned features, and reveal waveform and spectral properties that would be overlooked by simpler machine learning or seismic analy</w:t>
      </w:r>
      <w:r>
        <w:rPr>
          <w:rFonts w:ascii="Helvetica" w:hAnsi="Helvetica"/>
          <w:sz w:val="24"/>
          <w:szCs w:val="24"/>
        </w:rPr>
        <w:t>sis techniques.</w:t>
      </w:r>
    </w:p>
    <w:p w14:paraId="22B0F3D1" w14:textId="77777777" w:rsidR="0009560C" w:rsidRDefault="0009560C">
      <w:pPr>
        <w:pStyle w:val="Body"/>
        <w:spacing w:line="480" w:lineRule="auto"/>
        <w:rPr>
          <w:rFonts w:ascii="Helvetica" w:eastAsia="Helvetica" w:hAnsi="Helvetica" w:cs="Helvetica"/>
          <w:sz w:val="24"/>
          <w:szCs w:val="24"/>
        </w:rPr>
      </w:pPr>
    </w:p>
    <w:p w14:paraId="798657A3" w14:textId="77777777" w:rsidR="0009560C" w:rsidRDefault="00462AB1">
      <w:pPr>
        <w:pStyle w:val="Body"/>
        <w:numPr>
          <w:ilvl w:val="0"/>
          <w:numId w:val="2"/>
        </w:numPr>
        <w:spacing w:line="480" w:lineRule="auto"/>
        <w:rPr>
          <w:rFonts w:ascii="Helvetica" w:hAnsi="Helvetica"/>
          <w:sz w:val="24"/>
          <w:szCs w:val="24"/>
        </w:rPr>
      </w:pPr>
      <w:r>
        <w:rPr>
          <w:rFonts w:ascii="Helvetica" w:hAnsi="Helvetica"/>
          <w:sz w:val="24"/>
          <w:szCs w:val="24"/>
        </w:rPr>
        <w:t>Based on these findings, we suggest new timing constraints on the subglacial component of a glacial outburst flood, and identify other possible seismic signatures of variable subglacial hydrology.</w:t>
      </w:r>
    </w:p>
    <w:p w14:paraId="31DD09B1" w14:textId="77777777" w:rsidR="0009560C" w:rsidRDefault="0009560C">
      <w:pPr>
        <w:pStyle w:val="Body"/>
        <w:spacing w:line="480" w:lineRule="auto"/>
        <w:rPr>
          <w:rFonts w:ascii="Helvetica" w:eastAsia="Helvetica" w:hAnsi="Helvetica" w:cs="Helvetica"/>
          <w:sz w:val="24"/>
          <w:szCs w:val="24"/>
        </w:rPr>
      </w:pPr>
    </w:p>
    <w:p w14:paraId="07C9A059" w14:textId="77777777" w:rsidR="0009560C" w:rsidRDefault="0009560C">
      <w:pPr>
        <w:pStyle w:val="Body"/>
        <w:spacing w:line="480" w:lineRule="auto"/>
        <w:rPr>
          <w:rFonts w:ascii="Helvetica" w:eastAsia="Helvetica" w:hAnsi="Helvetica" w:cs="Helvetica"/>
          <w:sz w:val="24"/>
          <w:szCs w:val="24"/>
        </w:rPr>
      </w:pPr>
    </w:p>
    <w:p w14:paraId="5D193006" w14:textId="77777777" w:rsidR="0009560C" w:rsidRDefault="00462AB1">
      <w:pPr>
        <w:pStyle w:val="Body"/>
        <w:spacing w:line="480" w:lineRule="auto"/>
        <w:rPr>
          <w:rFonts w:ascii="Helvetica" w:eastAsia="Helvetica" w:hAnsi="Helvetica" w:cs="Helvetica"/>
          <w:b/>
          <w:bCs/>
          <w:sz w:val="30"/>
          <w:szCs w:val="30"/>
          <w:u w:val="single"/>
        </w:rPr>
      </w:pPr>
      <w:r>
        <w:rPr>
          <w:rFonts w:ascii="Helvetica" w:hAnsi="Helvetica"/>
          <w:b/>
          <w:bCs/>
          <w:sz w:val="30"/>
          <w:szCs w:val="30"/>
          <w:u w:val="single"/>
        </w:rPr>
        <w:t>Abstract</w:t>
      </w:r>
    </w:p>
    <w:p w14:paraId="2A545123" w14:textId="77777777" w:rsidR="0009560C" w:rsidRDefault="0009560C">
      <w:pPr>
        <w:pStyle w:val="Body"/>
        <w:spacing w:line="480" w:lineRule="auto"/>
        <w:rPr>
          <w:rFonts w:ascii="Helvetica" w:eastAsia="Helvetica" w:hAnsi="Helvetica" w:cs="Helvetica"/>
          <w:sz w:val="24"/>
          <w:szCs w:val="24"/>
        </w:rPr>
      </w:pPr>
    </w:p>
    <w:p w14:paraId="7FB98853" w14:textId="375465C9"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Continuous, long-term observa</w:t>
      </w:r>
      <w:r>
        <w:rPr>
          <w:rFonts w:ascii="Helvetica" w:eastAsia="Helvetica" w:hAnsi="Helvetica" w:cs="Helvetica"/>
          <w:sz w:val="24"/>
          <w:szCs w:val="24"/>
        </w:rPr>
        <w:t xml:space="preserve">tions of glaciers and ice sheets are vital for understanding </w:t>
      </w:r>
      <w:proofErr w:type="spellStart"/>
      <w:r>
        <w:rPr>
          <w:rFonts w:ascii="Helvetica" w:eastAsia="Helvetica" w:hAnsi="Helvetica" w:cs="Helvetica"/>
          <w:sz w:val="24"/>
          <w:szCs w:val="24"/>
        </w:rPr>
        <w:t>cryospheric</w:t>
      </w:r>
      <w:proofErr w:type="spellEnd"/>
      <w:r>
        <w:rPr>
          <w:rFonts w:ascii="Helvetica" w:eastAsia="Helvetica" w:hAnsi="Helvetica" w:cs="Helvetica"/>
          <w:sz w:val="24"/>
          <w:szCs w:val="24"/>
        </w:rPr>
        <w:t xml:space="preserve"> dynamics, yet the sub- and englacial environments that control many aspects of ice behavior are inherently difficult to observe. </w:t>
      </w:r>
      <w:proofErr w:type="spellStart"/>
      <w:r>
        <w:rPr>
          <w:rFonts w:ascii="Helvetica" w:hAnsi="Helvetica"/>
          <w:sz w:val="24"/>
          <w:szCs w:val="24"/>
        </w:rPr>
        <w:t>Cryoseismology</w:t>
      </w:r>
      <w:proofErr w:type="spellEnd"/>
      <w:r>
        <w:rPr>
          <w:rFonts w:ascii="Helvetica" w:hAnsi="Helvetica"/>
          <w:sz w:val="24"/>
          <w:szCs w:val="24"/>
        </w:rPr>
        <w:t xml:space="preserve"> offers tools for monitoring interior, b</w:t>
      </w:r>
      <w:r>
        <w:rPr>
          <w:rFonts w:ascii="Helvetica" w:hAnsi="Helvetica"/>
          <w:sz w:val="24"/>
          <w:szCs w:val="24"/>
        </w:rPr>
        <w:t xml:space="preserve">asal, and surface processes of glaciers and ice sheets, with seismic sources ranging from discrete </w:t>
      </w:r>
      <w:r>
        <w:rPr>
          <w:rFonts w:ascii="Helvetica" w:hAnsi="Helvetica"/>
          <w:sz w:val="24"/>
          <w:szCs w:val="24"/>
        </w:rPr>
        <w:t>“</w:t>
      </w:r>
      <w:r>
        <w:rPr>
          <w:rFonts w:ascii="Helvetica" w:hAnsi="Helvetica"/>
          <w:sz w:val="24"/>
          <w:szCs w:val="24"/>
        </w:rPr>
        <w:t>icequakes</w:t>
      </w:r>
      <w:r>
        <w:rPr>
          <w:rFonts w:ascii="Helvetica" w:hAnsi="Helvetica"/>
          <w:sz w:val="24"/>
          <w:szCs w:val="24"/>
        </w:rPr>
        <w:t xml:space="preserve">” </w:t>
      </w:r>
      <w:r>
        <w:rPr>
          <w:rFonts w:ascii="Helvetica" w:hAnsi="Helvetica"/>
          <w:sz w:val="24"/>
          <w:szCs w:val="24"/>
        </w:rPr>
        <w:t>to sustained, high-frequency seismic tremor. The varied, complex, and sometimes subtle nature of ice-derived seismic signals, however, can pose c</w:t>
      </w:r>
      <w:r>
        <w:rPr>
          <w:rFonts w:ascii="Helvetica" w:hAnsi="Helvetica"/>
          <w:sz w:val="24"/>
          <w:szCs w:val="24"/>
        </w:rPr>
        <w:t xml:space="preserve">hallenges for typical seismic analysis techniques. Here, we use an unsupervised feature extraction algorithm, now called </w:t>
      </w:r>
      <w:r>
        <w:rPr>
          <w:rFonts w:ascii="Helvetica" w:hAnsi="Helvetica"/>
          <w:sz w:val="24"/>
          <w:szCs w:val="24"/>
        </w:rPr>
        <w:t>“</w:t>
      </w:r>
      <w:proofErr w:type="spellStart"/>
      <w:r>
        <w:rPr>
          <w:rFonts w:ascii="Helvetica" w:hAnsi="Helvetica"/>
          <w:sz w:val="24"/>
          <w:szCs w:val="24"/>
        </w:rPr>
        <w:t>SpecUFEx</w:t>
      </w:r>
      <w:proofErr w:type="spellEnd"/>
      <w:r>
        <w:rPr>
          <w:rFonts w:ascii="Helvetica" w:hAnsi="Helvetica"/>
          <w:sz w:val="24"/>
          <w:szCs w:val="24"/>
        </w:rPr>
        <w:t xml:space="preserve">” </w:t>
      </w:r>
      <w:r>
        <w:rPr>
          <w:rFonts w:ascii="Helvetica" w:hAnsi="Helvetica"/>
          <w:sz w:val="24"/>
          <w:szCs w:val="24"/>
        </w:rPr>
        <w:t>(Holtzman et al., 2018),</w:t>
      </w:r>
      <w:r>
        <w:rPr>
          <w:rFonts w:ascii="Helvetica" w:hAnsi="Helvetica"/>
          <w:sz w:val="24"/>
          <w:szCs w:val="24"/>
        </w:rPr>
        <w:t xml:space="preserve"> on </w:t>
      </w:r>
      <w:r>
        <w:rPr>
          <w:rFonts w:ascii="Helvetica" w:hAnsi="Helvetica"/>
          <w:sz w:val="24"/>
          <w:szCs w:val="24"/>
        </w:rPr>
        <w:t xml:space="preserve">previously cataloged icequakes, as well as intermittently sampled, minute-long, </w:t>
      </w:r>
      <w:r>
        <w:rPr>
          <w:rFonts w:ascii="Helvetica" w:hAnsi="Helvetica"/>
          <w:sz w:val="24"/>
          <w:szCs w:val="24"/>
        </w:rPr>
        <w:t>“</w:t>
      </w:r>
      <w:r>
        <w:rPr>
          <w:rFonts w:ascii="Helvetica" w:hAnsi="Helvetica"/>
          <w:sz w:val="24"/>
          <w:szCs w:val="24"/>
        </w:rPr>
        <w:t>icequake-free</w:t>
      </w:r>
      <w:r>
        <w:rPr>
          <w:rFonts w:ascii="Helvetica" w:hAnsi="Helvetica"/>
          <w:sz w:val="24"/>
          <w:szCs w:val="24"/>
        </w:rPr>
        <w:t>”</w:t>
      </w:r>
      <w:r>
        <w:rPr>
          <w:rFonts w:ascii="Helvetica" w:hAnsi="Helvetica"/>
          <w:sz w:val="24"/>
          <w:szCs w:val="24"/>
        </w:rPr>
        <w:t xml:space="preserve"> </w:t>
      </w:r>
      <w:r>
        <w:rPr>
          <w:rFonts w:ascii="Helvetica" w:hAnsi="Helvetica"/>
          <w:sz w:val="24"/>
          <w:szCs w:val="24"/>
        </w:rPr>
        <w:t xml:space="preserve">spectrograms of </w:t>
      </w:r>
      <w:r>
        <w:rPr>
          <w:rFonts w:ascii="Helvetica" w:hAnsi="Helvetica"/>
          <w:sz w:val="24"/>
          <w:szCs w:val="24"/>
        </w:rPr>
        <w:t xml:space="preserve">seismic </w:t>
      </w:r>
      <w:r>
        <w:rPr>
          <w:rFonts w:ascii="Helvetica" w:hAnsi="Helvetica"/>
          <w:sz w:val="24"/>
          <w:szCs w:val="24"/>
        </w:rPr>
        <w:t>noise from June-July 2007 at</w:t>
      </w:r>
      <w:r>
        <w:rPr>
          <w:rFonts w:ascii="Helvetica" w:hAnsi="Helvetica"/>
          <w:sz w:val="24"/>
          <w:szCs w:val="24"/>
        </w:rPr>
        <w:t xml:space="preserve"> </w:t>
      </w:r>
      <w:proofErr w:type="spellStart"/>
      <w:r>
        <w:rPr>
          <w:rFonts w:ascii="Helvetica" w:hAnsi="Helvetica"/>
          <w:sz w:val="24"/>
          <w:szCs w:val="24"/>
        </w:rPr>
        <w:t>Gorner</w:t>
      </w:r>
      <w:ins w:id="0" w:author="Jonny Kingslake" w:date="2021-09-01T10:19:00Z">
        <w:r w:rsidR="00CA528E">
          <w:rPr>
            <w:rFonts w:ascii="Helvetica" w:hAnsi="Helvetica"/>
            <w:sz w:val="24"/>
            <w:szCs w:val="24"/>
          </w:rPr>
          <w:t>gletscher</w:t>
        </w:r>
      </w:ins>
      <w:proofErr w:type="spellEnd"/>
      <w:del w:id="1" w:author="Jonny Kingslake" w:date="2021-09-01T10:19:00Z">
        <w:r w:rsidDel="00CA528E">
          <w:rPr>
            <w:rFonts w:ascii="Helvetica" w:hAnsi="Helvetica"/>
            <w:sz w:val="24"/>
            <w:szCs w:val="24"/>
          </w:rPr>
          <w:delText xml:space="preserve"> Glacier</w:delText>
        </w:r>
      </w:del>
      <w:r>
        <w:rPr>
          <w:rFonts w:ascii="Helvetica" w:hAnsi="Helvetica"/>
          <w:sz w:val="24"/>
          <w:szCs w:val="24"/>
        </w:rPr>
        <w:t xml:space="preserve">, </w:t>
      </w:r>
      <w:proofErr w:type="spellStart"/>
      <w:r>
        <w:rPr>
          <w:rFonts w:ascii="Helvetica" w:hAnsi="Helvetica"/>
          <w:sz w:val="24"/>
          <w:szCs w:val="24"/>
          <w:lang w:val="de-DE"/>
        </w:rPr>
        <w:t>Switzerland</w:t>
      </w:r>
      <w:proofErr w:type="spellEnd"/>
      <w:r>
        <w:rPr>
          <w:rFonts w:ascii="Helvetica" w:hAnsi="Helvetica"/>
          <w:sz w:val="24"/>
          <w:szCs w:val="24"/>
        </w:rPr>
        <w:t xml:space="preserve"> (Walter, 2009</w:t>
      </w:r>
      <w:r>
        <w:rPr>
          <w:rFonts w:ascii="Helvetica" w:hAnsi="Helvetica"/>
          <w:sz w:val="24"/>
          <w:szCs w:val="24"/>
        </w:rPr>
        <w:t>)</w:t>
      </w:r>
      <w:r>
        <w:rPr>
          <w:rFonts w:ascii="Helvetica" w:hAnsi="Helvetica"/>
          <w:sz w:val="24"/>
          <w:szCs w:val="24"/>
        </w:rPr>
        <w:t xml:space="preserve">. We discover that </w:t>
      </w:r>
      <w:commentRangeStart w:id="2"/>
      <w:del w:id="3" w:author="Jonny Kingslake" w:date="2021-09-01T10:20:00Z">
        <w:r w:rsidDel="00CA528E">
          <w:rPr>
            <w:rFonts w:ascii="Helvetica" w:hAnsi="Helvetica"/>
            <w:sz w:val="24"/>
            <w:szCs w:val="24"/>
          </w:rPr>
          <w:delText xml:space="preserve">groups </w:delText>
        </w:r>
      </w:del>
      <w:r>
        <w:rPr>
          <w:rFonts w:ascii="Helvetica" w:hAnsi="Helvetica"/>
          <w:sz w:val="24"/>
          <w:szCs w:val="24"/>
        </w:rPr>
        <w:t xml:space="preserve">spectrograms </w:t>
      </w:r>
      <w:commentRangeEnd w:id="2"/>
      <w:r w:rsidR="00CA528E">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
      </w:r>
      <w:r>
        <w:rPr>
          <w:rFonts w:ascii="Helvetica" w:hAnsi="Helvetica"/>
          <w:sz w:val="24"/>
          <w:szCs w:val="24"/>
        </w:rPr>
        <w:t xml:space="preserve">vary systematically in time corresponding with important </w:t>
      </w:r>
      <w:proofErr w:type="spellStart"/>
      <w:ins w:id="4" w:author="Jonny Kingslake" w:date="2021-09-01T10:20:00Z">
        <w:r w:rsidR="00CA528E">
          <w:rPr>
            <w:rFonts w:ascii="Helvetica" w:hAnsi="Helvetica"/>
            <w:sz w:val="24"/>
            <w:szCs w:val="24"/>
          </w:rPr>
          <w:t>glacio</w:t>
        </w:r>
      </w:ins>
      <w:r>
        <w:rPr>
          <w:rFonts w:ascii="Helvetica" w:hAnsi="Helvetica"/>
          <w:sz w:val="24"/>
          <w:szCs w:val="24"/>
        </w:rPr>
        <w:t>hydrologic</w:t>
      </w:r>
      <w:proofErr w:type="spellEnd"/>
      <w:r>
        <w:rPr>
          <w:rFonts w:ascii="Helvetica" w:hAnsi="Helvetica"/>
          <w:sz w:val="24"/>
          <w:szCs w:val="24"/>
        </w:rPr>
        <w:t xml:space="preserve"> </w:t>
      </w:r>
      <w:del w:id="5" w:author="Jonny Kingslake" w:date="2021-09-01T10:20:00Z">
        <w:r w:rsidDel="00CA528E">
          <w:rPr>
            <w:rFonts w:ascii="Helvetica" w:hAnsi="Helvetica"/>
            <w:sz w:val="24"/>
            <w:szCs w:val="24"/>
          </w:rPr>
          <w:delText xml:space="preserve">and dynamic </w:delText>
        </w:r>
      </w:del>
      <w:r>
        <w:rPr>
          <w:rFonts w:ascii="Helvetica" w:hAnsi="Helvetica"/>
          <w:sz w:val="24"/>
          <w:szCs w:val="24"/>
        </w:rPr>
        <w:t>events, including a glacial outburst flood</w:t>
      </w:r>
      <w:r>
        <w:rPr>
          <w:rFonts w:ascii="Helvetica" w:hAnsi="Helvetica"/>
          <w:sz w:val="24"/>
          <w:szCs w:val="24"/>
        </w:rPr>
        <w:t xml:space="preserve"> and afternoon meltwater production</w:t>
      </w:r>
      <w:r>
        <w:rPr>
          <w:rFonts w:ascii="Helvetica" w:hAnsi="Helvetica"/>
          <w:sz w:val="24"/>
          <w:szCs w:val="24"/>
        </w:rPr>
        <w:t>.</w:t>
      </w:r>
      <w:r>
        <w:rPr>
          <w:rFonts w:ascii="Helvetica" w:hAnsi="Helvetica"/>
          <w:sz w:val="24"/>
          <w:szCs w:val="24"/>
        </w:rPr>
        <w:t xml:space="preserve"> We recover a stationary approximation of the spectral features extracted during </w:t>
      </w:r>
      <w:proofErr w:type="spellStart"/>
      <w:r>
        <w:rPr>
          <w:rFonts w:ascii="Helvetica" w:hAnsi="Helvetica"/>
          <w:sz w:val="24"/>
          <w:szCs w:val="24"/>
        </w:rPr>
        <w:t>SpecUFEx</w:t>
      </w:r>
      <w:proofErr w:type="spellEnd"/>
      <w:r>
        <w:rPr>
          <w:rFonts w:ascii="Helvetica" w:hAnsi="Helvetica"/>
          <w:sz w:val="24"/>
          <w:szCs w:val="24"/>
        </w:rPr>
        <w:t xml:space="preserve"> using a novel method of </w:t>
      </w:r>
      <w:r>
        <w:rPr>
          <w:rFonts w:ascii="Helvetica" w:hAnsi="Helvetica"/>
          <w:sz w:val="24"/>
          <w:szCs w:val="24"/>
        </w:rPr>
        <w:t>“</w:t>
      </w:r>
      <w:r>
        <w:rPr>
          <w:rFonts w:ascii="Helvetica" w:hAnsi="Helvetica"/>
          <w:sz w:val="24"/>
          <w:szCs w:val="24"/>
        </w:rPr>
        <w:t>reverse engineering</w:t>
      </w:r>
      <w:r>
        <w:rPr>
          <w:rFonts w:ascii="Helvetica" w:hAnsi="Helvetica"/>
          <w:sz w:val="24"/>
          <w:szCs w:val="24"/>
        </w:rPr>
        <w:t xml:space="preserve">” </w:t>
      </w:r>
      <w:r>
        <w:rPr>
          <w:rFonts w:ascii="Helvetica" w:hAnsi="Helvetica"/>
          <w:sz w:val="24"/>
          <w:szCs w:val="24"/>
        </w:rPr>
        <w:t xml:space="preserve">the unsupervised output, aiding direct physical interpretation. By using </w:t>
      </w:r>
      <w:proofErr w:type="spellStart"/>
      <w:r>
        <w:rPr>
          <w:rFonts w:ascii="Helvetica" w:hAnsi="Helvetica"/>
          <w:sz w:val="24"/>
          <w:szCs w:val="24"/>
        </w:rPr>
        <w:t>SpecUFEx</w:t>
      </w:r>
      <w:proofErr w:type="spellEnd"/>
      <w:r>
        <w:rPr>
          <w:rFonts w:ascii="Helvetica" w:hAnsi="Helvetica"/>
          <w:sz w:val="24"/>
          <w:szCs w:val="24"/>
        </w:rPr>
        <w:t>, we are able to provide new insight ab</w:t>
      </w:r>
      <w:r>
        <w:rPr>
          <w:rFonts w:ascii="Helvetica" w:hAnsi="Helvetica"/>
          <w:sz w:val="24"/>
          <w:szCs w:val="24"/>
        </w:rPr>
        <w:t xml:space="preserve">out the timing of the glacial outburst flood and detect other, more subtle seismic fluid signatures. This work </w:t>
      </w:r>
      <w:commentRangeStart w:id="6"/>
      <w:r>
        <w:rPr>
          <w:rFonts w:ascii="Helvetica" w:hAnsi="Helvetica"/>
          <w:sz w:val="24"/>
          <w:szCs w:val="24"/>
        </w:rPr>
        <w:t xml:space="preserve">utilizes </w:t>
      </w:r>
      <w:commentRangeEnd w:id="6"/>
      <w:r w:rsidR="00CA528E">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6"/>
      </w:r>
      <w:r>
        <w:rPr>
          <w:rFonts w:ascii="Helvetica" w:hAnsi="Helvetica"/>
          <w:sz w:val="24"/>
          <w:szCs w:val="24"/>
        </w:rPr>
        <w:t xml:space="preserve">a fully interpretable, unsupervised machine-learning </w:t>
      </w:r>
      <w:r>
        <w:rPr>
          <w:rFonts w:ascii="Helvetica" w:hAnsi="Helvetica"/>
          <w:sz w:val="24"/>
          <w:szCs w:val="24"/>
        </w:rPr>
        <w:lastRenderedPageBreak/>
        <w:t>approach for exploration of long-term continuous seismic data from a temperate glac</w:t>
      </w:r>
      <w:r>
        <w:rPr>
          <w:rFonts w:ascii="Helvetica" w:hAnsi="Helvetica"/>
          <w:sz w:val="24"/>
          <w:szCs w:val="24"/>
        </w:rPr>
        <w:t>ier, with possible applications to other geologic settings of fluid-driven seismicity.</w:t>
      </w:r>
    </w:p>
    <w:p w14:paraId="0BAFC57A" w14:textId="77777777" w:rsidR="0009560C" w:rsidRDefault="00462AB1">
      <w:pPr>
        <w:pStyle w:val="Body"/>
        <w:spacing w:line="480" w:lineRule="auto"/>
        <w:rPr>
          <w:rFonts w:ascii="Helvetica" w:eastAsia="Helvetica" w:hAnsi="Helvetica" w:cs="Helvetica"/>
          <w:b/>
          <w:bCs/>
          <w:sz w:val="30"/>
          <w:szCs w:val="30"/>
          <w:u w:val="single"/>
        </w:rPr>
      </w:pPr>
      <w:r>
        <w:rPr>
          <w:rFonts w:ascii="Helvetica" w:hAnsi="Helvetica"/>
          <w:b/>
          <w:bCs/>
          <w:sz w:val="30"/>
          <w:szCs w:val="30"/>
          <w:u w:val="single"/>
        </w:rPr>
        <w:t>Introduction</w:t>
      </w:r>
    </w:p>
    <w:p w14:paraId="71378D65" w14:textId="769213C3"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Rapid changes in the cryosphere could have substantial implications for our climate and oceans</w:t>
      </w:r>
      <w:r>
        <w:rPr>
          <w:rFonts w:ascii="Helvetica" w:hAnsi="Helvetica"/>
          <w:sz w:val="24"/>
          <w:szCs w:val="24"/>
        </w:rPr>
        <w:t>, yet the sub- and englacial conditions that control ice dyna</w:t>
      </w:r>
      <w:r>
        <w:rPr>
          <w:rFonts w:ascii="Helvetica" w:hAnsi="Helvetica"/>
          <w:sz w:val="24"/>
          <w:szCs w:val="24"/>
        </w:rPr>
        <w:t xml:space="preserve">mics are inherently difficult to observe. </w:t>
      </w:r>
      <w:proofErr w:type="spellStart"/>
      <w:r>
        <w:rPr>
          <w:rFonts w:ascii="Helvetica" w:hAnsi="Helvetica"/>
          <w:sz w:val="24"/>
          <w:szCs w:val="24"/>
        </w:rPr>
        <w:t>Cryoseismology</w:t>
      </w:r>
      <w:proofErr w:type="spellEnd"/>
      <w:r>
        <w:rPr>
          <w:rFonts w:ascii="Helvetica" w:hAnsi="Helvetica"/>
          <w:sz w:val="24"/>
          <w:szCs w:val="24"/>
        </w:rPr>
        <w:t xml:space="preserve"> offers tools for monitoring surface, basal, and interior processes of glaciers and ice sheets over long periods of times and vast spatial scales. Decades of research have revealed a diverse range of </w:t>
      </w:r>
      <w:proofErr w:type="spellStart"/>
      <w:r>
        <w:rPr>
          <w:rFonts w:ascii="Helvetica" w:hAnsi="Helvetica"/>
          <w:sz w:val="24"/>
          <w:szCs w:val="24"/>
        </w:rPr>
        <w:t>cryoseismic</w:t>
      </w:r>
      <w:proofErr w:type="spellEnd"/>
      <w:r>
        <w:rPr>
          <w:rFonts w:ascii="Helvetica" w:hAnsi="Helvetica"/>
          <w:sz w:val="24"/>
          <w:szCs w:val="24"/>
        </w:rPr>
        <w:t xml:space="preserve"> sources, </w:t>
      </w:r>
      <w:del w:id="7" w:author="Jonny Kingslake" w:date="2021-09-01T10:31:00Z">
        <w:r w:rsidDel="00CA528E">
          <w:rPr>
            <w:rFonts w:ascii="Helvetica" w:hAnsi="Helvetica"/>
            <w:sz w:val="24"/>
            <w:szCs w:val="24"/>
          </w:rPr>
          <w:delText xml:space="preserve">largely </w:delText>
        </w:r>
      </w:del>
      <w:ins w:id="8" w:author="Jonny Kingslake" w:date="2021-09-01T10:31:00Z">
        <w:r w:rsidR="00CA528E">
          <w:rPr>
            <w:rFonts w:ascii="Helvetica" w:hAnsi="Helvetica"/>
            <w:sz w:val="24"/>
            <w:szCs w:val="24"/>
          </w:rPr>
          <w:t>including</w:t>
        </w:r>
        <w:r w:rsidR="00CA528E">
          <w:rPr>
            <w:rFonts w:ascii="Helvetica" w:hAnsi="Helvetica"/>
            <w:sz w:val="24"/>
            <w:szCs w:val="24"/>
          </w:rPr>
          <w:t xml:space="preserve"> </w:t>
        </w:r>
      </w:ins>
      <w:r>
        <w:rPr>
          <w:rFonts w:ascii="Helvetica" w:hAnsi="Helvetica"/>
          <w:sz w:val="24"/>
          <w:szCs w:val="24"/>
        </w:rPr>
        <w:t xml:space="preserve">impulsive </w:t>
      </w:r>
      <w:r>
        <w:rPr>
          <w:rFonts w:ascii="Helvetica" w:hAnsi="Helvetica"/>
          <w:sz w:val="24"/>
          <w:szCs w:val="24"/>
        </w:rPr>
        <w:t>“</w:t>
      </w:r>
      <w:r>
        <w:rPr>
          <w:rFonts w:ascii="Helvetica" w:hAnsi="Helvetica"/>
          <w:sz w:val="24"/>
          <w:szCs w:val="24"/>
        </w:rPr>
        <w:t>icequakes</w:t>
      </w:r>
      <w:r>
        <w:rPr>
          <w:rFonts w:ascii="Helvetica" w:hAnsi="Helvetica"/>
          <w:sz w:val="24"/>
          <w:szCs w:val="24"/>
        </w:rPr>
        <w:t xml:space="preserve">” </w:t>
      </w:r>
      <w:r>
        <w:rPr>
          <w:rFonts w:ascii="Helvetica" w:hAnsi="Helvetica"/>
          <w:sz w:val="24"/>
          <w:szCs w:val="24"/>
        </w:rPr>
        <w:t xml:space="preserve">caused by ice flow and deformation (see review by </w:t>
      </w:r>
      <w:proofErr w:type="spellStart"/>
      <w:r>
        <w:rPr>
          <w:rFonts w:ascii="Helvetica" w:hAnsi="Helvetica"/>
          <w:sz w:val="24"/>
          <w:szCs w:val="24"/>
        </w:rPr>
        <w:t>Podolsy</w:t>
      </w:r>
      <w:proofErr w:type="spellEnd"/>
      <w:r>
        <w:rPr>
          <w:rFonts w:ascii="Helvetica" w:hAnsi="Helvetica"/>
          <w:sz w:val="24"/>
          <w:szCs w:val="24"/>
        </w:rPr>
        <w:t xml:space="preserve"> and Walter, 2016) and more recently high-frequency (</w:t>
      </w:r>
      <w:ins w:id="9" w:author="Jonny Kingslake" w:date="2021-09-01T10:31:00Z">
        <w:r w:rsidR="00CA528E">
          <w:rPr>
            <w:rFonts w:ascii="Helvetica" w:hAnsi="Helvetica"/>
            <w:sz w:val="24"/>
            <w:szCs w:val="24"/>
          </w:rPr>
          <w:t>0</w:t>
        </w:r>
      </w:ins>
      <w:r>
        <w:rPr>
          <w:rFonts w:ascii="Helvetica" w:hAnsi="Helvetica"/>
          <w:sz w:val="24"/>
          <w:szCs w:val="24"/>
        </w:rPr>
        <w:t>.5-20 Hz) tremor caused by turbulent water flow and bedload transport in sub- and englacial cha</w:t>
      </w:r>
      <w:r>
        <w:rPr>
          <w:rFonts w:ascii="Helvetica" w:hAnsi="Helvetica"/>
          <w:sz w:val="24"/>
          <w:szCs w:val="24"/>
        </w:rPr>
        <w:t xml:space="preserve">nnels (e.g., </w:t>
      </w:r>
      <w:proofErr w:type="spellStart"/>
      <w:r>
        <w:rPr>
          <w:rFonts w:ascii="Helvetica" w:hAnsi="Helvetica"/>
          <w:sz w:val="24"/>
          <w:szCs w:val="24"/>
          <w:lang w:val="de-DE"/>
        </w:rPr>
        <w:t>Bartholomaus</w:t>
      </w:r>
      <w:proofErr w:type="spellEnd"/>
      <w:r>
        <w:rPr>
          <w:rFonts w:ascii="Helvetica" w:hAnsi="Helvetica"/>
          <w:sz w:val="24"/>
          <w:szCs w:val="24"/>
        </w:rPr>
        <w:t xml:space="preserve"> et al.,</w:t>
      </w:r>
      <w:r>
        <w:rPr>
          <w:rFonts w:ascii="Helvetica" w:hAnsi="Helvetica"/>
          <w:sz w:val="24"/>
          <w:szCs w:val="24"/>
        </w:rPr>
        <w:t xml:space="preserve"> 2015</w:t>
      </w:r>
      <w:r>
        <w:rPr>
          <w:rFonts w:ascii="Helvetica" w:hAnsi="Helvetica"/>
          <w:sz w:val="24"/>
          <w:szCs w:val="24"/>
        </w:rPr>
        <w:t xml:space="preserve">; </w:t>
      </w:r>
      <w:proofErr w:type="spellStart"/>
      <w:r>
        <w:rPr>
          <w:rFonts w:ascii="Helvetica" w:hAnsi="Helvetica"/>
          <w:sz w:val="24"/>
          <w:szCs w:val="24"/>
        </w:rPr>
        <w:t>Gimbert</w:t>
      </w:r>
      <w:proofErr w:type="spellEnd"/>
      <w:r>
        <w:rPr>
          <w:rFonts w:ascii="Helvetica" w:hAnsi="Helvetica"/>
          <w:sz w:val="24"/>
          <w:szCs w:val="24"/>
        </w:rPr>
        <w:t xml:space="preserve"> et al., 2016 </w:t>
      </w:r>
      <w:proofErr w:type="spellStart"/>
      <w:r>
        <w:rPr>
          <w:rFonts w:ascii="Helvetica" w:hAnsi="Helvetica"/>
          <w:sz w:val="24"/>
          <w:szCs w:val="24"/>
        </w:rPr>
        <w:t>Vore</w:t>
      </w:r>
      <w:proofErr w:type="spellEnd"/>
      <w:r>
        <w:rPr>
          <w:rFonts w:ascii="Helvetica" w:hAnsi="Helvetica"/>
          <w:sz w:val="24"/>
          <w:szCs w:val="24"/>
        </w:rPr>
        <w:t xml:space="preserve"> et al., 2019, </w:t>
      </w:r>
      <w:proofErr w:type="spellStart"/>
      <w:r>
        <w:rPr>
          <w:rFonts w:ascii="Helvetica" w:hAnsi="Helvetica"/>
          <w:sz w:val="24"/>
          <w:szCs w:val="24"/>
        </w:rPr>
        <w:t>Eibl</w:t>
      </w:r>
      <w:proofErr w:type="spellEnd"/>
      <w:r>
        <w:rPr>
          <w:rFonts w:ascii="Helvetica" w:hAnsi="Helvetica"/>
          <w:sz w:val="24"/>
          <w:szCs w:val="24"/>
        </w:rPr>
        <w:t xml:space="preserve"> et al.2020, Linder et al., 2020). These signals can be spotted visually in spectrograms </w:t>
      </w:r>
      <w:r>
        <w:rPr>
          <w:rFonts w:ascii="Helvetica" w:hAnsi="Helvetica"/>
          <w:sz w:val="24"/>
          <w:szCs w:val="24"/>
        </w:rPr>
        <w:t xml:space="preserve">(e.g., </w:t>
      </w:r>
      <w:proofErr w:type="spellStart"/>
      <w:r>
        <w:rPr>
          <w:rFonts w:ascii="Helvetica" w:hAnsi="Helvetica"/>
          <w:sz w:val="24"/>
          <w:szCs w:val="24"/>
        </w:rPr>
        <w:t>R</w:t>
      </w:r>
      <w:r>
        <w:rPr>
          <w:rFonts w:ascii="Helvetica" w:hAnsi="Helvetica"/>
          <w:sz w:val="24"/>
          <w:szCs w:val="24"/>
        </w:rPr>
        <w:t>öö</w:t>
      </w:r>
      <w:r>
        <w:rPr>
          <w:rFonts w:ascii="Helvetica" w:hAnsi="Helvetica"/>
          <w:sz w:val="24"/>
          <w:szCs w:val="24"/>
        </w:rPr>
        <w:t>sli</w:t>
      </w:r>
      <w:proofErr w:type="spellEnd"/>
      <w:r>
        <w:rPr>
          <w:rFonts w:ascii="Helvetica" w:hAnsi="Helvetica"/>
          <w:sz w:val="24"/>
          <w:szCs w:val="24"/>
        </w:rPr>
        <w:t xml:space="preserve"> et al., 2014), but visual inspection is </w:t>
      </w:r>
      <w:del w:id="10" w:author="Jonny Kingslake" w:date="2021-09-01T10:31:00Z">
        <w:r w:rsidDel="00CA528E">
          <w:rPr>
            <w:rFonts w:ascii="Helvetica" w:hAnsi="Helvetica"/>
            <w:sz w:val="24"/>
            <w:szCs w:val="24"/>
          </w:rPr>
          <w:delText xml:space="preserve">an </w:delText>
        </w:r>
      </w:del>
      <w:r>
        <w:rPr>
          <w:rFonts w:ascii="Helvetica" w:hAnsi="Helvetica"/>
          <w:sz w:val="24"/>
          <w:szCs w:val="24"/>
        </w:rPr>
        <w:t xml:space="preserve">infeasible </w:t>
      </w:r>
      <w:ins w:id="11" w:author="Jonny Kingslake" w:date="2021-09-01T10:31:00Z">
        <w:r w:rsidR="00CA528E">
          <w:rPr>
            <w:rFonts w:ascii="Helvetica" w:hAnsi="Helvetica"/>
            <w:sz w:val="24"/>
            <w:szCs w:val="24"/>
          </w:rPr>
          <w:t xml:space="preserve">to apply to </w:t>
        </w:r>
      </w:ins>
      <w:commentRangeStart w:id="12"/>
      <w:del w:id="13" w:author="Jonny Kingslake" w:date="2021-09-01T10:31:00Z">
        <w:r w:rsidDel="00CA528E">
          <w:rPr>
            <w:rFonts w:ascii="Helvetica" w:hAnsi="Helvetica"/>
            <w:sz w:val="24"/>
            <w:szCs w:val="24"/>
          </w:rPr>
          <w:delText>method when sca</w:delText>
        </w:r>
        <w:r w:rsidDel="00CA528E">
          <w:rPr>
            <w:rFonts w:ascii="Helvetica" w:hAnsi="Helvetica"/>
            <w:sz w:val="24"/>
            <w:szCs w:val="24"/>
          </w:rPr>
          <w:delText xml:space="preserve">ling to accommodate </w:delText>
        </w:r>
      </w:del>
      <w:r>
        <w:rPr>
          <w:rFonts w:ascii="Helvetica" w:hAnsi="Helvetica"/>
          <w:sz w:val="24"/>
          <w:szCs w:val="24"/>
        </w:rPr>
        <w:t>lar</w:t>
      </w:r>
      <w:del w:id="14" w:author="Jonny Kingslake" w:date="2021-09-01T10:31:00Z">
        <w:r w:rsidDel="00CA528E">
          <w:rPr>
            <w:rFonts w:ascii="Helvetica" w:hAnsi="Helvetica"/>
            <w:sz w:val="24"/>
            <w:szCs w:val="24"/>
          </w:rPr>
          <w:delText>ge</w:delText>
        </w:r>
      </w:del>
      <w:ins w:id="15" w:author="Jonny Kingslake" w:date="2021-09-01T10:31:00Z">
        <w:r w:rsidR="00CA528E">
          <w:rPr>
            <w:rFonts w:ascii="Helvetica" w:hAnsi="Helvetica"/>
            <w:sz w:val="24"/>
            <w:szCs w:val="24"/>
          </w:rPr>
          <w:t>ge</w:t>
        </w:r>
      </w:ins>
      <w:del w:id="16" w:author="Jonny Kingslake" w:date="2021-09-01T10:31:00Z">
        <w:r w:rsidDel="00CA528E">
          <w:rPr>
            <w:rFonts w:ascii="Helvetica" w:hAnsi="Helvetica"/>
            <w:sz w:val="24"/>
            <w:szCs w:val="24"/>
          </w:rPr>
          <w:delText>r</w:delText>
        </w:r>
      </w:del>
      <w:r>
        <w:rPr>
          <w:rFonts w:ascii="Helvetica" w:hAnsi="Helvetica"/>
          <w:sz w:val="24"/>
          <w:szCs w:val="24"/>
          <w:lang w:val="it-IT"/>
        </w:rPr>
        <w:t xml:space="preserve"> </w:t>
      </w:r>
      <w:proofErr w:type="spellStart"/>
      <w:r>
        <w:rPr>
          <w:rFonts w:ascii="Helvetica" w:hAnsi="Helvetica"/>
          <w:sz w:val="24"/>
          <w:szCs w:val="24"/>
          <w:lang w:val="it-IT"/>
        </w:rPr>
        <w:t>datasets</w:t>
      </w:r>
      <w:proofErr w:type="spellEnd"/>
      <w:r>
        <w:rPr>
          <w:rFonts w:ascii="Helvetica" w:hAnsi="Helvetica"/>
          <w:sz w:val="24"/>
          <w:szCs w:val="24"/>
          <w:lang w:val="it-IT"/>
        </w:rPr>
        <w:t>.</w:t>
      </w:r>
      <w:commentRangeEnd w:id="12"/>
      <w:r w:rsidR="00CA528E">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2"/>
      </w:r>
    </w:p>
    <w:p w14:paraId="7B383EBE" w14:textId="77777777"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Gaining insight from the </w:t>
      </w:r>
      <w:r>
        <w:rPr>
          <w:rFonts w:ascii="Helvetica" w:eastAsia="Helvetica" w:hAnsi="Helvetica" w:cs="Helvetica"/>
          <w:sz w:val="24"/>
          <w:szCs w:val="24"/>
        </w:rPr>
        <w:t xml:space="preserve">tremendous </w:t>
      </w:r>
      <w:r>
        <w:rPr>
          <w:rFonts w:ascii="Helvetica" w:eastAsia="Helvetica" w:hAnsi="Helvetica" w:cs="Helvetica"/>
          <w:sz w:val="24"/>
          <w:szCs w:val="24"/>
        </w:rPr>
        <w:t xml:space="preserve">volume and variety of </w:t>
      </w:r>
      <w:proofErr w:type="spellStart"/>
      <w:r>
        <w:rPr>
          <w:rFonts w:ascii="Helvetica" w:eastAsia="Helvetica" w:hAnsi="Helvetica" w:cs="Helvetica"/>
          <w:sz w:val="24"/>
          <w:szCs w:val="24"/>
        </w:rPr>
        <w:t>cryoseismic</w:t>
      </w:r>
      <w:proofErr w:type="spellEnd"/>
      <w:r>
        <w:rPr>
          <w:rFonts w:ascii="Helvetica" w:eastAsia="Helvetica" w:hAnsi="Helvetica" w:cs="Helvetica"/>
          <w:sz w:val="24"/>
          <w:szCs w:val="24"/>
        </w:rPr>
        <w:t xml:space="preserve"> data poses a challenge for typical seismic analysis techniques, leading to growing interest in the use of machine learning methods. </w:t>
      </w:r>
      <w:r>
        <w:rPr>
          <w:rFonts w:ascii="Helvetica" w:hAnsi="Helvetica"/>
          <w:sz w:val="24"/>
          <w:szCs w:val="24"/>
        </w:rPr>
        <w:t>Supervised machi</w:t>
      </w:r>
      <w:r>
        <w:rPr>
          <w:rFonts w:ascii="Helvetica" w:hAnsi="Helvetica"/>
          <w:sz w:val="24"/>
          <w:szCs w:val="24"/>
        </w:rPr>
        <w:t xml:space="preserve">ne learning algorithms </w:t>
      </w:r>
      <w:r>
        <w:rPr>
          <w:rFonts w:ascii="Helvetica" w:hAnsi="Helvetica"/>
          <w:sz w:val="24"/>
          <w:szCs w:val="24"/>
        </w:rPr>
        <w:t xml:space="preserve">— </w:t>
      </w:r>
      <w:r>
        <w:rPr>
          <w:rFonts w:ascii="Helvetica" w:hAnsi="Helvetica"/>
          <w:sz w:val="24"/>
          <w:szCs w:val="24"/>
        </w:rPr>
        <w:t xml:space="preserve">those trained on up to millions of example data points </w:t>
      </w:r>
      <w:r>
        <w:rPr>
          <w:rFonts w:ascii="Helvetica" w:hAnsi="Helvetica"/>
          <w:sz w:val="24"/>
          <w:szCs w:val="24"/>
        </w:rPr>
        <w:t xml:space="preserve">— </w:t>
      </w:r>
      <w:r>
        <w:rPr>
          <w:rFonts w:ascii="Helvetica" w:hAnsi="Helvetica"/>
          <w:sz w:val="24"/>
          <w:szCs w:val="24"/>
        </w:rPr>
        <w:t xml:space="preserve">have shown remarkable success at detecting and classifying tectonic earthquakes when large, labeled datasets are available (e.g., Ross et al 2018 and 2019; Zhu and </w:t>
      </w:r>
      <w:proofErr w:type="spellStart"/>
      <w:r>
        <w:rPr>
          <w:rFonts w:ascii="Helvetica" w:hAnsi="Helvetica"/>
          <w:sz w:val="24"/>
          <w:szCs w:val="24"/>
        </w:rPr>
        <w:t>Beroza</w:t>
      </w:r>
      <w:proofErr w:type="spellEnd"/>
      <w:r>
        <w:rPr>
          <w:rFonts w:ascii="Helvetica" w:hAnsi="Helvetica"/>
          <w:sz w:val="24"/>
          <w:szCs w:val="24"/>
        </w:rPr>
        <w:t>, 20</w:t>
      </w:r>
      <w:r>
        <w:rPr>
          <w:rFonts w:ascii="Helvetica" w:hAnsi="Helvetica"/>
          <w:sz w:val="24"/>
          <w:szCs w:val="24"/>
        </w:rPr>
        <w:t xml:space="preserve">18; Mousavi et al., 2020; Park et al., 2020), including at fluid-rich volcanic or geothermal settings (Ren et al., </w:t>
      </w:r>
      <w:r>
        <w:rPr>
          <w:rFonts w:ascii="Helvetica" w:hAnsi="Helvetica"/>
          <w:sz w:val="24"/>
          <w:szCs w:val="24"/>
        </w:rPr>
        <w:lastRenderedPageBreak/>
        <w:t xml:space="preserve">2020, and reviews by </w:t>
      </w:r>
      <w:proofErr w:type="spellStart"/>
      <w:r>
        <w:rPr>
          <w:rFonts w:ascii="Helvetica" w:hAnsi="Helvetica"/>
          <w:sz w:val="24"/>
          <w:szCs w:val="24"/>
        </w:rPr>
        <w:t>Malfante</w:t>
      </w:r>
      <w:proofErr w:type="spellEnd"/>
      <w:r>
        <w:rPr>
          <w:rFonts w:ascii="Helvetica" w:hAnsi="Helvetica"/>
          <w:sz w:val="24"/>
          <w:szCs w:val="24"/>
        </w:rPr>
        <w:t xml:space="preserve"> et al., 2018; </w:t>
      </w:r>
      <w:proofErr w:type="spellStart"/>
      <w:r>
        <w:rPr>
          <w:rFonts w:ascii="Helvetica" w:hAnsi="Helvetica"/>
          <w:sz w:val="24"/>
          <w:szCs w:val="24"/>
        </w:rPr>
        <w:t>Carniel</w:t>
      </w:r>
      <w:proofErr w:type="spellEnd"/>
      <w:r>
        <w:rPr>
          <w:rFonts w:ascii="Helvetica" w:hAnsi="Helvetica"/>
          <w:sz w:val="24"/>
          <w:szCs w:val="24"/>
        </w:rPr>
        <w:t xml:space="preserve"> and Guzman, 2020), whose fluid-mediated seismic behavior could be considered analogous to</w:t>
      </w:r>
      <w:r>
        <w:rPr>
          <w:rFonts w:ascii="Helvetica" w:hAnsi="Helvetica"/>
          <w:sz w:val="24"/>
          <w:szCs w:val="24"/>
        </w:rPr>
        <w:t xml:space="preserve"> temperate glacial settings. </w:t>
      </w:r>
    </w:p>
    <w:p w14:paraId="37CC0452" w14:textId="129E9354"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Labeled datasets, however, do not exist for most geophysical studies, highlighting the need for unsupervised machine learning (UML) methods. UML models infer patterns in data without being trained on labeled data, and are typ</w:t>
      </w:r>
      <w:r>
        <w:rPr>
          <w:rFonts w:ascii="Helvetica" w:eastAsia="Helvetica" w:hAnsi="Helvetica" w:cs="Helvetica"/>
          <w:sz w:val="24"/>
          <w:szCs w:val="24"/>
        </w:rPr>
        <w:t xml:space="preserve">ically used to discover groups of similar data (i.e., clustering, e.g., </w:t>
      </w:r>
      <w:proofErr w:type="spellStart"/>
      <w:r>
        <w:rPr>
          <w:rFonts w:ascii="Helvetica" w:eastAsia="Helvetica" w:hAnsi="Helvetica" w:cs="Helvetica"/>
          <w:sz w:val="24"/>
          <w:szCs w:val="24"/>
        </w:rPr>
        <w:t>Trugman</w:t>
      </w:r>
      <w:proofErr w:type="spellEnd"/>
      <w:r>
        <w:rPr>
          <w:rFonts w:ascii="Helvetica" w:eastAsia="Helvetica" w:hAnsi="Helvetica" w:cs="Helvetica"/>
          <w:sz w:val="24"/>
          <w:szCs w:val="24"/>
        </w:rPr>
        <w:t xml:space="preserve"> and Shearer, 2017; </w:t>
      </w:r>
      <w:proofErr w:type="spellStart"/>
      <w:r>
        <w:rPr>
          <w:rFonts w:ascii="Helvetica" w:hAnsi="Helvetica"/>
          <w:sz w:val="24"/>
          <w:szCs w:val="24"/>
        </w:rPr>
        <w:t>Chamarczuk</w:t>
      </w:r>
      <w:proofErr w:type="spellEnd"/>
      <w:r>
        <w:rPr>
          <w:rFonts w:ascii="Helvetica" w:hAnsi="Helvetica"/>
          <w:sz w:val="24"/>
          <w:szCs w:val="24"/>
        </w:rPr>
        <w:t xml:space="preserve"> et al., 2019; </w:t>
      </w:r>
      <w:r>
        <w:rPr>
          <w:rFonts w:ascii="Helvetica" w:hAnsi="Helvetica"/>
          <w:sz w:val="24"/>
          <w:szCs w:val="24"/>
          <w:u w:color="000000"/>
        </w:rPr>
        <w:t xml:space="preserve">Lamb et al., 2020; </w:t>
      </w:r>
      <w:r>
        <w:rPr>
          <w:rFonts w:ascii="Helvetica" w:hAnsi="Helvetica"/>
          <w:sz w:val="24"/>
          <w:szCs w:val="24"/>
        </w:rPr>
        <w:t>Seydoux et al., 2020;  Steinmann et al., 2021) or to characterize the data using lower-dimension, statistically d</w:t>
      </w:r>
      <w:r>
        <w:rPr>
          <w:rFonts w:ascii="Helvetica" w:hAnsi="Helvetica"/>
          <w:sz w:val="24"/>
          <w:szCs w:val="24"/>
        </w:rPr>
        <w:t xml:space="preserve">erived </w:t>
      </w:r>
      <w:r>
        <w:rPr>
          <w:rFonts w:ascii="Helvetica" w:hAnsi="Helvetica"/>
          <w:sz w:val="24"/>
          <w:szCs w:val="24"/>
        </w:rPr>
        <w:t>“</w:t>
      </w:r>
      <w:r>
        <w:rPr>
          <w:rFonts w:ascii="Helvetica" w:hAnsi="Helvetica"/>
          <w:sz w:val="24"/>
          <w:szCs w:val="24"/>
        </w:rPr>
        <w:t>features</w:t>
      </w:r>
      <w:r>
        <w:rPr>
          <w:rFonts w:ascii="Helvetica" w:hAnsi="Helvetica"/>
          <w:sz w:val="24"/>
          <w:szCs w:val="24"/>
        </w:rPr>
        <w:t xml:space="preserve">” </w:t>
      </w:r>
      <w:r>
        <w:rPr>
          <w:rFonts w:ascii="Helvetica" w:hAnsi="Helvetica"/>
          <w:sz w:val="24"/>
          <w:szCs w:val="24"/>
        </w:rPr>
        <w:t xml:space="preserve">(e.g., Yoon et al., 2015, </w:t>
      </w:r>
      <w:proofErr w:type="spellStart"/>
      <w:r>
        <w:rPr>
          <w:rFonts w:ascii="Helvetica" w:hAnsi="Helvetica"/>
          <w:sz w:val="24"/>
          <w:szCs w:val="24"/>
        </w:rPr>
        <w:t>Lindenbaum</w:t>
      </w:r>
      <w:proofErr w:type="spellEnd"/>
      <w:r>
        <w:rPr>
          <w:rFonts w:ascii="Helvetica" w:hAnsi="Helvetica"/>
          <w:sz w:val="24"/>
          <w:szCs w:val="24"/>
        </w:rPr>
        <w:t xml:space="preserve"> et al., 2018) or both (e.g., Sick et al., 2015; Holtzman et al., 2018; Ren et al., 2020; Jenkins et al., 2021). Unlike supervised machine learning, the o</w:t>
      </w:r>
      <w:r>
        <w:rPr>
          <w:rFonts w:ascii="Helvetica" w:hAnsi="Helvetica"/>
          <w:sz w:val="24"/>
          <w:szCs w:val="24"/>
          <w:u w:color="000000"/>
        </w:rPr>
        <w:t>utput from UML can be abstract</w:t>
      </w:r>
      <w:ins w:id="17" w:author="Jonny Kingslake" w:date="2021-09-01T10:35:00Z">
        <w:r w:rsidR="00CA528E">
          <w:rPr>
            <w:rFonts w:ascii="Helvetica" w:hAnsi="Helvetica"/>
            <w:sz w:val="24"/>
            <w:szCs w:val="24"/>
            <w:u w:color="000000"/>
          </w:rPr>
          <w:t xml:space="preserve"> and </w:t>
        </w:r>
      </w:ins>
      <w:del w:id="18" w:author="Jonny Kingslake" w:date="2021-09-01T10:35:00Z">
        <w:r w:rsidDel="00CA528E">
          <w:rPr>
            <w:rFonts w:ascii="Helvetica" w:hAnsi="Helvetica"/>
            <w:sz w:val="24"/>
            <w:szCs w:val="24"/>
            <w:u w:color="000000"/>
          </w:rPr>
          <w:delText xml:space="preserve">, </w:delText>
        </w:r>
      </w:del>
      <w:r>
        <w:rPr>
          <w:rFonts w:ascii="Helvetica" w:hAnsi="Helvetica"/>
          <w:sz w:val="24"/>
          <w:szCs w:val="24"/>
          <w:u w:color="000000"/>
        </w:rPr>
        <w:t>difficult to interpret physically because no labels are predicted</w:t>
      </w:r>
      <w:ins w:id="19" w:author="Jonny Kingslake" w:date="2021-09-01T10:35:00Z">
        <w:r w:rsidR="00CA528E">
          <w:rPr>
            <w:rFonts w:ascii="Helvetica" w:hAnsi="Helvetica"/>
            <w:sz w:val="24"/>
            <w:szCs w:val="24"/>
            <w:u w:color="000000"/>
          </w:rPr>
          <w:t>,</w:t>
        </w:r>
      </w:ins>
      <w:r>
        <w:rPr>
          <w:rFonts w:ascii="Helvetica" w:hAnsi="Helvetica"/>
          <w:sz w:val="24"/>
          <w:szCs w:val="24"/>
          <w:u w:color="000000"/>
        </w:rPr>
        <w:t xml:space="preserve"> and </w:t>
      </w:r>
      <w:r>
        <w:rPr>
          <w:rFonts w:ascii="Helvetica" w:hAnsi="Helvetica"/>
          <w:sz w:val="24"/>
          <w:szCs w:val="24"/>
        </w:rPr>
        <w:t xml:space="preserve">the </w:t>
      </w:r>
      <w:r>
        <w:rPr>
          <w:rFonts w:ascii="Helvetica" w:hAnsi="Helvetica"/>
          <w:sz w:val="24"/>
          <w:szCs w:val="24"/>
          <w:u w:color="000000"/>
        </w:rPr>
        <w:t>features</w:t>
      </w:r>
      <w:r>
        <w:rPr>
          <w:rFonts w:ascii="Helvetica" w:hAnsi="Helvetica"/>
          <w:sz w:val="24"/>
          <w:szCs w:val="24"/>
          <w:u w:color="000000"/>
          <w:lang w:val="nl-NL"/>
        </w:rPr>
        <w:t xml:space="preserve"> </w:t>
      </w:r>
      <w:r>
        <w:rPr>
          <w:rFonts w:ascii="Helvetica" w:hAnsi="Helvetica"/>
          <w:sz w:val="24"/>
          <w:szCs w:val="24"/>
          <w:u w:color="000000"/>
        </w:rPr>
        <w:t xml:space="preserve">or clusters </w:t>
      </w:r>
      <w:del w:id="20" w:author="Jonny Kingslake" w:date="2021-09-01T10:35:00Z">
        <w:r w:rsidDel="00CA528E">
          <w:rPr>
            <w:rFonts w:ascii="Helvetica" w:hAnsi="Helvetica"/>
            <w:sz w:val="24"/>
            <w:szCs w:val="24"/>
            <w:u w:color="000000"/>
            <w:lang w:val="nl-NL"/>
          </w:rPr>
          <w:delText xml:space="preserve">being </w:delText>
        </w:r>
      </w:del>
      <w:proofErr w:type="spellStart"/>
      <w:r>
        <w:rPr>
          <w:rFonts w:ascii="Helvetica" w:hAnsi="Helvetica"/>
          <w:sz w:val="24"/>
          <w:szCs w:val="24"/>
          <w:u w:color="000000"/>
          <w:lang w:val="nl-NL"/>
        </w:rPr>
        <w:t>identified</w:t>
      </w:r>
      <w:proofErr w:type="spellEnd"/>
      <w:r>
        <w:rPr>
          <w:rFonts w:ascii="Helvetica" w:hAnsi="Helvetica"/>
          <w:sz w:val="24"/>
          <w:szCs w:val="24"/>
          <w:u w:color="000000"/>
        </w:rPr>
        <w:t xml:space="preserve"> may not be of</w:t>
      </w:r>
      <w:r>
        <w:rPr>
          <w:rFonts w:ascii="Helvetica" w:hAnsi="Helvetica"/>
          <w:sz w:val="24"/>
          <w:szCs w:val="24"/>
          <w:u w:color="000000"/>
          <w:lang w:val="nl-NL"/>
        </w:rPr>
        <w:t xml:space="preserve"> </w:t>
      </w:r>
      <w:proofErr w:type="spellStart"/>
      <w:r>
        <w:rPr>
          <w:rFonts w:ascii="Helvetica" w:hAnsi="Helvetica"/>
          <w:sz w:val="24"/>
          <w:szCs w:val="24"/>
          <w:u w:color="000000"/>
          <w:lang w:val="nl-NL"/>
        </w:rPr>
        <w:t>scientific</w:t>
      </w:r>
      <w:proofErr w:type="spellEnd"/>
      <w:r>
        <w:rPr>
          <w:rFonts w:ascii="Helvetica" w:hAnsi="Helvetica"/>
          <w:sz w:val="24"/>
          <w:szCs w:val="24"/>
          <w:u w:color="000000"/>
          <w:lang w:val="nl-NL"/>
        </w:rPr>
        <w:t xml:space="preserve"> interest</w:t>
      </w:r>
      <w:r>
        <w:rPr>
          <w:rFonts w:ascii="Helvetica" w:hAnsi="Helvetica"/>
          <w:sz w:val="24"/>
          <w:szCs w:val="24"/>
          <w:u w:color="000000"/>
        </w:rPr>
        <w:t>.</w:t>
      </w:r>
    </w:p>
    <w:p w14:paraId="28CE9D06" w14:textId="77777777"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One </w:t>
      </w:r>
      <w:r>
        <w:rPr>
          <w:rFonts w:ascii="Helvetica" w:hAnsi="Helvetica"/>
          <w:sz w:val="24"/>
          <w:szCs w:val="24"/>
        </w:rPr>
        <w:t xml:space="preserve">unsupervised spectral feature extraction algorithm (now called </w:t>
      </w:r>
      <w:r>
        <w:rPr>
          <w:rFonts w:ascii="Helvetica" w:hAnsi="Helvetica"/>
          <w:sz w:val="24"/>
          <w:szCs w:val="24"/>
        </w:rPr>
        <w:t>“</w:t>
      </w:r>
      <w:proofErr w:type="spellStart"/>
      <w:r>
        <w:rPr>
          <w:rFonts w:ascii="Helvetica" w:hAnsi="Helvetica"/>
          <w:sz w:val="24"/>
          <w:szCs w:val="24"/>
        </w:rPr>
        <w:t>SpecUFEx</w:t>
      </w:r>
      <w:proofErr w:type="spellEnd"/>
      <w:r>
        <w:rPr>
          <w:rFonts w:ascii="Helvetica" w:hAnsi="Helvetica"/>
          <w:sz w:val="24"/>
          <w:szCs w:val="24"/>
        </w:rPr>
        <w:t>,</w:t>
      </w:r>
      <w:r>
        <w:rPr>
          <w:rFonts w:ascii="Helvetica" w:hAnsi="Helvetica"/>
          <w:sz w:val="24"/>
          <w:szCs w:val="24"/>
        </w:rPr>
        <w:t xml:space="preserve">” </w:t>
      </w:r>
      <w:r>
        <w:rPr>
          <w:rFonts w:ascii="Helvetica" w:hAnsi="Helvetica"/>
          <w:sz w:val="24"/>
          <w:szCs w:val="24"/>
        </w:rPr>
        <w:t>Holtzman et al., 2018)</w:t>
      </w:r>
      <w:r>
        <w:rPr>
          <w:rFonts w:ascii="Helvetica" w:hAnsi="Helvetica"/>
          <w:sz w:val="24"/>
          <w:szCs w:val="24"/>
        </w:rPr>
        <w:t xml:space="preserve"> has proven especially well-suited for characterizing subtle, fluid- and thermal-driven effects in seismic data. </w:t>
      </w:r>
      <w:proofErr w:type="spellStart"/>
      <w:r>
        <w:rPr>
          <w:rFonts w:ascii="Helvetica" w:hAnsi="Helvetica"/>
          <w:sz w:val="24"/>
          <w:szCs w:val="24"/>
        </w:rPr>
        <w:t>SpecUFEx</w:t>
      </w:r>
      <w:proofErr w:type="spellEnd"/>
      <w:r>
        <w:rPr>
          <w:rFonts w:ascii="Helvetica" w:hAnsi="Helvetica"/>
          <w:sz w:val="24"/>
          <w:szCs w:val="24"/>
        </w:rPr>
        <w:t xml:space="preserve"> revealed time-varying spectral features of injection-induced earthquakes </w:t>
      </w:r>
      <w:r>
        <w:rPr>
          <w:rFonts w:ascii="Helvetica" w:hAnsi="Helvetica"/>
          <w:sz w:val="24"/>
          <w:szCs w:val="24"/>
        </w:rPr>
        <w:t xml:space="preserve">at </w:t>
      </w:r>
      <w:r>
        <w:rPr>
          <w:rFonts w:ascii="Helvetica" w:hAnsi="Helvetica"/>
          <w:sz w:val="24"/>
          <w:szCs w:val="24"/>
        </w:rPr>
        <w:t>a geothermal energy field that</w:t>
      </w:r>
      <w:r>
        <w:rPr>
          <w:rFonts w:ascii="Helvetica" w:hAnsi="Helvetica"/>
          <w:sz w:val="24"/>
          <w:szCs w:val="24"/>
        </w:rPr>
        <w:t xml:space="preserve"> </w:t>
      </w:r>
      <w:r>
        <w:rPr>
          <w:rFonts w:ascii="Helvetica" w:hAnsi="Helvetica"/>
          <w:sz w:val="24"/>
          <w:szCs w:val="24"/>
        </w:rPr>
        <w:t>co</w:t>
      </w:r>
      <w:r>
        <w:rPr>
          <w:rFonts w:ascii="Helvetica" w:hAnsi="Helvetica"/>
          <w:sz w:val="24"/>
          <w:szCs w:val="24"/>
        </w:rPr>
        <w:t xml:space="preserve">rresponded with nearby fluid-injection levels </w:t>
      </w:r>
      <w:r>
        <w:rPr>
          <w:rFonts w:ascii="Helvetica" w:hAnsi="Helvetica"/>
          <w:sz w:val="24"/>
          <w:szCs w:val="24"/>
        </w:rPr>
        <w:t>(Holtzman et al., 2018)</w:t>
      </w:r>
      <w:r>
        <w:rPr>
          <w:rFonts w:ascii="Helvetica" w:hAnsi="Helvetica"/>
          <w:sz w:val="24"/>
          <w:szCs w:val="24"/>
        </w:rPr>
        <w:t xml:space="preserve">. Here, we show the advantages and limitations of using an unsupervised machine-learning approach to understanding seismicity at a temperate glacier where dynamic, fluid-driven processes </w:t>
      </w:r>
      <w:r>
        <w:rPr>
          <w:rFonts w:ascii="Helvetica" w:hAnsi="Helvetica"/>
          <w:sz w:val="24"/>
          <w:szCs w:val="24"/>
        </w:rPr>
        <w:t>are continuously taking place.</w:t>
      </w:r>
    </w:p>
    <w:p w14:paraId="196AC3DA" w14:textId="77777777" w:rsidR="0009560C" w:rsidRDefault="0009560C">
      <w:pPr>
        <w:pStyle w:val="Body"/>
        <w:spacing w:line="480" w:lineRule="auto"/>
        <w:rPr>
          <w:rFonts w:ascii="Helvetica" w:eastAsia="Helvetica" w:hAnsi="Helvetica" w:cs="Helvetica"/>
          <w:sz w:val="24"/>
          <w:szCs w:val="24"/>
        </w:rPr>
      </w:pPr>
    </w:p>
    <w:p w14:paraId="2FE83F6A" w14:textId="77777777" w:rsidR="0009560C" w:rsidRDefault="0009560C">
      <w:pPr>
        <w:pStyle w:val="Body"/>
        <w:spacing w:line="480" w:lineRule="auto"/>
        <w:rPr>
          <w:rFonts w:ascii="Helvetica" w:eastAsia="Helvetica" w:hAnsi="Helvetica" w:cs="Helvetica"/>
          <w:sz w:val="24"/>
          <w:szCs w:val="24"/>
        </w:rPr>
      </w:pPr>
    </w:p>
    <w:p w14:paraId="7BD58857" w14:textId="77777777" w:rsidR="0009560C" w:rsidRDefault="0009560C">
      <w:pPr>
        <w:pStyle w:val="Body"/>
        <w:spacing w:line="480" w:lineRule="auto"/>
        <w:rPr>
          <w:rFonts w:ascii="Helvetica" w:eastAsia="Helvetica" w:hAnsi="Helvetica" w:cs="Helvetica"/>
          <w:sz w:val="24"/>
          <w:szCs w:val="24"/>
        </w:rPr>
      </w:pPr>
    </w:p>
    <w:p w14:paraId="49DC72B5" w14:textId="77777777" w:rsidR="0009560C" w:rsidRDefault="0009560C">
      <w:pPr>
        <w:pStyle w:val="Body"/>
        <w:spacing w:line="480" w:lineRule="auto"/>
        <w:rPr>
          <w:rFonts w:ascii="Helvetica" w:eastAsia="Helvetica" w:hAnsi="Helvetica" w:cs="Helvetica"/>
          <w:sz w:val="24"/>
          <w:szCs w:val="24"/>
        </w:rPr>
      </w:pPr>
    </w:p>
    <w:p w14:paraId="29296265" w14:textId="77777777" w:rsidR="0009560C" w:rsidRDefault="00462AB1">
      <w:pPr>
        <w:pStyle w:val="Body"/>
        <w:spacing w:line="480" w:lineRule="auto"/>
        <w:rPr>
          <w:rFonts w:ascii="Helvetica" w:eastAsia="Helvetica" w:hAnsi="Helvetica" w:cs="Helvetica"/>
          <w:b/>
          <w:bCs/>
          <w:sz w:val="30"/>
          <w:szCs w:val="30"/>
          <w:u w:val="single"/>
        </w:rPr>
      </w:pPr>
      <w:r>
        <w:rPr>
          <w:rFonts w:ascii="Helvetica" w:hAnsi="Helvetica"/>
          <w:b/>
          <w:bCs/>
          <w:sz w:val="30"/>
          <w:szCs w:val="30"/>
          <w:u w:val="single"/>
        </w:rPr>
        <w:t xml:space="preserve">Background </w:t>
      </w:r>
    </w:p>
    <w:p w14:paraId="33B091F6" w14:textId="1AB32859" w:rsidR="0009560C" w:rsidRDefault="00462AB1">
      <w:pPr>
        <w:pStyle w:val="Default"/>
        <w:spacing w:after="240" w:line="480" w:lineRule="auto"/>
        <w:rPr>
          <w:rFonts w:ascii="Helvetica" w:eastAsia="Helvetica" w:hAnsi="Helvetica" w:cs="Helvetica"/>
          <w:sz w:val="24"/>
          <w:szCs w:val="24"/>
          <w:u w:color="000000"/>
        </w:rPr>
      </w:pPr>
      <w:r>
        <w:rPr>
          <w:rFonts w:ascii="Helvetica" w:eastAsia="Helvetica" w:hAnsi="Helvetica" w:cs="Helvetica"/>
          <w:sz w:val="24"/>
          <w:szCs w:val="24"/>
          <w:u w:color="000000"/>
        </w:rPr>
        <w:tab/>
      </w:r>
      <w:proofErr w:type="spellStart"/>
      <w:r>
        <w:rPr>
          <w:rFonts w:ascii="Helvetica" w:hAnsi="Helvetica"/>
          <w:sz w:val="24"/>
          <w:szCs w:val="24"/>
          <w:u w:color="000000"/>
        </w:rPr>
        <w:t>Gorner</w:t>
      </w:r>
      <w:proofErr w:type="spellEnd"/>
      <w:r>
        <w:rPr>
          <w:rFonts w:ascii="Helvetica" w:hAnsi="Helvetica"/>
          <w:sz w:val="24"/>
          <w:szCs w:val="24"/>
          <w:u w:color="000000"/>
        </w:rPr>
        <w:t xml:space="preserve"> Glacier is the second largest glacier in the Swiss Alps, spanning approximately 57 square kilometers at an average elevation of 2500m. </w:t>
      </w:r>
      <w:proofErr w:type="spellStart"/>
      <w:r>
        <w:rPr>
          <w:rFonts w:ascii="Helvetica" w:hAnsi="Helvetica"/>
          <w:sz w:val="24"/>
          <w:szCs w:val="24"/>
          <w:u w:color="000000"/>
        </w:rPr>
        <w:t>Gorner</w:t>
      </w:r>
      <w:proofErr w:type="spellEnd"/>
      <w:r>
        <w:rPr>
          <w:rFonts w:ascii="Helvetica" w:hAnsi="Helvetica"/>
          <w:sz w:val="24"/>
          <w:szCs w:val="24"/>
          <w:u w:color="000000"/>
        </w:rPr>
        <w:t xml:space="preserve"> Glacier converges with</w:t>
      </w:r>
      <w:del w:id="21" w:author="Jonny Kingslake" w:date="2021-09-01T10:36:00Z">
        <w:r w:rsidDel="00CA528E">
          <w:rPr>
            <w:rFonts w:ascii="Helvetica" w:hAnsi="Helvetica"/>
            <w:sz w:val="24"/>
            <w:szCs w:val="24"/>
            <w:u w:color="000000"/>
          </w:rPr>
          <w:delText xml:space="preserve"> another glacier</w:delText>
        </w:r>
        <w:r w:rsidDel="00CA528E">
          <w:rPr>
            <w:rFonts w:ascii="Helvetica" w:hAnsi="Helvetica"/>
            <w:sz w:val="24"/>
            <w:szCs w:val="24"/>
            <w:u w:color="000000"/>
          </w:rPr>
          <w:delText>,</w:delText>
        </w:r>
      </w:del>
      <w:r>
        <w:rPr>
          <w:rFonts w:ascii="Helvetica" w:hAnsi="Helvetica"/>
          <w:sz w:val="24"/>
          <w:szCs w:val="24"/>
          <w:u w:color="000000"/>
        </w:rPr>
        <w:t xml:space="preserve"> </w:t>
      </w:r>
      <w:proofErr w:type="spellStart"/>
      <w:r>
        <w:rPr>
          <w:rFonts w:ascii="Helvetica" w:hAnsi="Helvetica"/>
          <w:sz w:val="24"/>
          <w:szCs w:val="24"/>
          <w:u w:color="000000"/>
        </w:rPr>
        <w:t>Grenzgletcher</w:t>
      </w:r>
      <w:proofErr w:type="spellEnd"/>
      <w:del w:id="22" w:author="Jonny Kingslake" w:date="2021-09-01T10:37:00Z">
        <w:r w:rsidDel="00CA528E">
          <w:rPr>
            <w:rFonts w:ascii="Helvetica" w:hAnsi="Helvetica"/>
            <w:sz w:val="24"/>
            <w:szCs w:val="24"/>
            <w:u w:color="000000"/>
          </w:rPr>
          <w:delText>,</w:delText>
        </w:r>
      </w:del>
      <w:r>
        <w:rPr>
          <w:rFonts w:ascii="Helvetica" w:hAnsi="Helvetica"/>
          <w:sz w:val="24"/>
          <w:szCs w:val="24"/>
          <w:u w:color="000000"/>
        </w:rPr>
        <w:t xml:space="preserve"> </w:t>
      </w:r>
      <w:del w:id="23" w:author="Jonny Kingslake" w:date="2021-09-01T10:37:00Z">
        <w:r w:rsidDel="00CA528E">
          <w:rPr>
            <w:rFonts w:ascii="Helvetica" w:hAnsi="Helvetica"/>
            <w:sz w:val="24"/>
            <w:szCs w:val="24"/>
            <w:u w:color="000000"/>
          </w:rPr>
          <w:delText xml:space="preserve">as </w:delText>
        </w:r>
      </w:del>
      <w:ins w:id="24" w:author="Jonny Kingslake" w:date="2021-09-01T10:37:00Z">
        <w:r w:rsidR="00CA528E">
          <w:rPr>
            <w:rFonts w:ascii="Helvetica" w:hAnsi="Helvetica"/>
            <w:sz w:val="24"/>
            <w:szCs w:val="24"/>
            <w:u w:color="000000"/>
          </w:rPr>
          <w:t>and</w:t>
        </w:r>
        <w:r w:rsidR="00CA528E">
          <w:rPr>
            <w:rFonts w:ascii="Helvetica" w:hAnsi="Helvetica"/>
            <w:sz w:val="24"/>
            <w:szCs w:val="24"/>
            <w:u w:color="000000"/>
          </w:rPr>
          <w:t xml:space="preserve"> </w:t>
        </w:r>
      </w:ins>
      <w:r>
        <w:rPr>
          <w:rFonts w:ascii="Helvetica" w:hAnsi="Helvetica"/>
          <w:sz w:val="24"/>
          <w:szCs w:val="24"/>
          <w:u w:color="000000"/>
        </w:rPr>
        <w:t>they flow westward at a speed on the order of cen</w:t>
      </w:r>
      <w:r>
        <w:rPr>
          <w:rFonts w:ascii="Helvetica" w:hAnsi="Helvetica"/>
          <w:sz w:val="24"/>
          <w:szCs w:val="24"/>
          <w:u w:color="000000"/>
        </w:rPr>
        <w:t xml:space="preserve">timeters per day (Table 1, and Garcia et al., 2019). An ice-marginal lake, </w:t>
      </w:r>
      <w:proofErr w:type="spellStart"/>
      <w:r>
        <w:rPr>
          <w:rFonts w:ascii="Helvetica" w:hAnsi="Helvetica"/>
          <w:sz w:val="24"/>
          <w:szCs w:val="24"/>
          <w:u w:color="000000"/>
          <w:lang w:val="de-DE"/>
        </w:rPr>
        <w:t>Gorner</w:t>
      </w:r>
      <w:proofErr w:type="spellEnd"/>
      <w:r>
        <w:rPr>
          <w:rFonts w:ascii="Helvetica" w:hAnsi="Helvetica"/>
          <w:sz w:val="24"/>
          <w:szCs w:val="24"/>
          <w:u w:color="000000"/>
          <w:lang w:val="de-DE"/>
        </w:rPr>
        <w:t xml:space="preserve"> See,</w:t>
      </w:r>
      <w:r>
        <w:rPr>
          <w:rFonts w:ascii="Helvetica" w:hAnsi="Helvetica"/>
          <w:sz w:val="24"/>
          <w:szCs w:val="24"/>
          <w:u w:color="000000"/>
        </w:rPr>
        <w:t xml:space="preserve"> forms every spring at the confluence of the two glaciers and by midsummer drains catastrophically in a </w:t>
      </w:r>
      <w:r>
        <w:rPr>
          <w:rFonts w:ascii="Helvetica" w:hAnsi="Helvetica"/>
          <w:sz w:val="24"/>
          <w:szCs w:val="24"/>
          <w:u w:color="000000"/>
        </w:rPr>
        <w:t>“</w:t>
      </w:r>
      <w:proofErr w:type="spellStart"/>
      <w:r>
        <w:rPr>
          <w:rFonts w:ascii="Helvetica" w:hAnsi="Helvetica"/>
          <w:sz w:val="24"/>
          <w:szCs w:val="24"/>
          <w:u w:color="000000"/>
        </w:rPr>
        <w:t>j</w:t>
      </w:r>
      <w:r>
        <w:rPr>
          <w:rFonts w:ascii="Helvetica" w:hAnsi="Helvetica"/>
          <w:sz w:val="24"/>
          <w:szCs w:val="24"/>
          <w:u w:color="000000"/>
        </w:rPr>
        <w:t>ö</w:t>
      </w:r>
      <w:r>
        <w:rPr>
          <w:rFonts w:ascii="Helvetica" w:hAnsi="Helvetica"/>
          <w:sz w:val="24"/>
          <w:szCs w:val="24"/>
          <w:u w:color="000000"/>
        </w:rPr>
        <w:t>ku</w:t>
      </w:r>
      <w:ins w:id="25" w:author="Jonny Kingslake" w:date="2021-09-01T10:36:00Z">
        <w:r w:rsidR="00CA528E">
          <w:rPr>
            <w:rFonts w:ascii="Helvetica" w:hAnsi="Helvetica"/>
            <w:sz w:val="24"/>
            <w:szCs w:val="24"/>
            <w:u w:color="000000"/>
          </w:rPr>
          <w:t>l</w:t>
        </w:r>
      </w:ins>
      <w:r>
        <w:rPr>
          <w:rFonts w:ascii="Helvetica" w:hAnsi="Helvetica"/>
          <w:sz w:val="24"/>
          <w:szCs w:val="24"/>
          <w:u w:color="000000"/>
        </w:rPr>
        <w:t>hlaup</w:t>
      </w:r>
      <w:proofErr w:type="spellEnd"/>
      <w:r>
        <w:rPr>
          <w:rFonts w:ascii="Helvetica" w:hAnsi="Helvetica"/>
          <w:sz w:val="24"/>
          <w:szCs w:val="24"/>
          <w:u w:color="000000"/>
        </w:rPr>
        <w:t>”</w:t>
      </w:r>
      <w:r>
        <w:rPr>
          <w:rFonts w:ascii="Helvetica" w:hAnsi="Helvetica"/>
          <w:sz w:val="24"/>
          <w:szCs w:val="24"/>
          <w:u w:color="000000"/>
        </w:rPr>
        <w:t>; a glacial outburst flood, releasing up to 60 million cubic meters</w:t>
      </w:r>
      <w:ins w:id="26" w:author="Jonny Kingslake" w:date="2021-09-01T10:37:00Z">
        <w:r w:rsidR="00CA528E">
          <w:rPr>
            <w:rFonts w:ascii="Helvetica" w:hAnsi="Helvetica"/>
            <w:sz w:val="24"/>
            <w:szCs w:val="24"/>
            <w:u w:color="000000"/>
          </w:rPr>
          <w:t xml:space="preserve"> per </w:t>
        </w:r>
      </w:ins>
      <w:del w:id="27" w:author="Jonny Kingslake" w:date="2021-09-01T10:37:00Z">
        <w:r w:rsidDel="00CA528E">
          <w:rPr>
            <w:rFonts w:ascii="Helvetica" w:hAnsi="Helvetica"/>
            <w:sz w:val="24"/>
            <w:szCs w:val="24"/>
            <w:u w:color="000000"/>
          </w:rPr>
          <w:delText>/</w:delText>
        </w:r>
      </w:del>
      <w:r>
        <w:rPr>
          <w:rFonts w:ascii="Helvetica" w:hAnsi="Helvetica"/>
          <w:sz w:val="24"/>
          <w:szCs w:val="24"/>
          <w:u w:color="000000"/>
        </w:rPr>
        <w:t>s</w:t>
      </w:r>
      <w:ins w:id="28" w:author="Jonny Kingslake" w:date="2021-09-01T10:37:00Z">
        <w:r w:rsidR="00CA528E">
          <w:rPr>
            <w:rFonts w:ascii="Helvetica" w:hAnsi="Helvetica"/>
            <w:sz w:val="24"/>
            <w:szCs w:val="24"/>
            <w:u w:color="000000"/>
          </w:rPr>
          <w:t>econd</w:t>
        </w:r>
      </w:ins>
      <w:r>
        <w:rPr>
          <w:rFonts w:ascii="Helvetica" w:hAnsi="Helvetica"/>
          <w:sz w:val="24"/>
          <w:szCs w:val="24"/>
          <w:u w:color="000000"/>
        </w:rPr>
        <w:t xml:space="preserve"> of water in some combination of sub-, </w:t>
      </w:r>
      <w:proofErr w:type="spellStart"/>
      <w:r>
        <w:rPr>
          <w:rFonts w:ascii="Helvetica" w:hAnsi="Helvetica"/>
          <w:sz w:val="24"/>
          <w:szCs w:val="24"/>
          <w:u w:color="000000"/>
        </w:rPr>
        <w:t>en</w:t>
      </w:r>
      <w:proofErr w:type="spellEnd"/>
      <w:r>
        <w:rPr>
          <w:rFonts w:ascii="Helvetica" w:hAnsi="Helvetica"/>
          <w:sz w:val="24"/>
          <w:szCs w:val="24"/>
          <w:u w:color="000000"/>
        </w:rPr>
        <w:t>-, and supra</w:t>
      </w:r>
      <w:ins w:id="29" w:author="Jonny Kingslake" w:date="2021-09-01T10:38:00Z">
        <w:r w:rsidR="00CA528E">
          <w:rPr>
            <w:rFonts w:ascii="Helvetica" w:hAnsi="Helvetica"/>
            <w:sz w:val="24"/>
            <w:szCs w:val="24"/>
            <w:u w:color="000000"/>
          </w:rPr>
          <w:t>-</w:t>
        </w:r>
      </w:ins>
      <w:r>
        <w:rPr>
          <w:rFonts w:ascii="Helvetica" w:hAnsi="Helvetica"/>
          <w:sz w:val="24"/>
          <w:szCs w:val="24"/>
          <w:u w:color="000000"/>
        </w:rPr>
        <w:t>glacial flow (Huss et al., 2007, Werder et al., 2009a, 2010). Proglacial discharge has been measured continuously for over 50 years by</w:t>
      </w:r>
      <w:r>
        <w:rPr>
          <w:rFonts w:ascii="Helvetica" w:hAnsi="Helvetica"/>
          <w:sz w:val="24"/>
          <w:szCs w:val="24"/>
          <w:u w:color="000000"/>
        </w:rPr>
        <w:t xml:space="preserve"> a hydro-electric company about 4.5 km away from </w:t>
      </w:r>
      <w:proofErr w:type="spellStart"/>
      <w:r>
        <w:rPr>
          <w:rFonts w:ascii="Helvetica" w:hAnsi="Helvetica"/>
          <w:sz w:val="24"/>
          <w:szCs w:val="24"/>
          <w:u w:color="000000"/>
        </w:rPr>
        <w:t>Gornersee</w:t>
      </w:r>
      <w:proofErr w:type="spellEnd"/>
      <w:r>
        <w:rPr>
          <w:rFonts w:ascii="Helvetica" w:hAnsi="Helvetica"/>
          <w:sz w:val="24"/>
          <w:szCs w:val="24"/>
          <w:u w:color="000000"/>
        </w:rPr>
        <w:t xml:space="preserve"> (e.g., Huss et al., 2007). </w:t>
      </w:r>
    </w:p>
    <w:p w14:paraId="17DC58F8" w14:textId="661FAAE8" w:rsidR="0009560C" w:rsidRDefault="00462AB1">
      <w:pPr>
        <w:pStyle w:val="Default"/>
        <w:spacing w:after="240" w:line="480" w:lineRule="auto"/>
        <w:rPr>
          <w:rFonts w:ascii="Helvetica" w:eastAsia="Helvetica" w:hAnsi="Helvetica" w:cs="Helvetica"/>
          <w:sz w:val="24"/>
          <w:szCs w:val="24"/>
          <w:u w:color="000000"/>
        </w:rPr>
      </w:pPr>
      <w:r>
        <w:rPr>
          <w:rFonts w:ascii="Helvetica" w:eastAsia="Helvetica" w:hAnsi="Helvetica" w:cs="Helvetica"/>
          <w:sz w:val="24"/>
          <w:szCs w:val="24"/>
          <w:u w:color="000000"/>
        </w:rPr>
        <w:tab/>
      </w:r>
      <w:r>
        <w:rPr>
          <w:rFonts w:ascii="Helvetica" w:hAnsi="Helvetica"/>
          <w:sz w:val="24"/>
          <w:szCs w:val="24"/>
          <w:u w:color="000000"/>
        </w:rPr>
        <w:t xml:space="preserve">A timeline of reported events for the 2007 </w:t>
      </w:r>
      <w:proofErr w:type="spellStart"/>
      <w:r>
        <w:rPr>
          <w:rFonts w:ascii="Helvetica" w:hAnsi="Helvetica"/>
          <w:sz w:val="24"/>
          <w:szCs w:val="24"/>
          <w:u w:color="000000"/>
        </w:rPr>
        <w:t>Gorner</w:t>
      </w:r>
      <w:proofErr w:type="spellEnd"/>
      <w:r>
        <w:rPr>
          <w:rFonts w:ascii="Helvetica" w:hAnsi="Helvetica"/>
          <w:sz w:val="24"/>
          <w:szCs w:val="24"/>
          <w:u w:color="000000"/>
        </w:rPr>
        <w:t xml:space="preserve"> See glacial outburst flood is given in Table 1. Lake drainage began on July 4th, as </w:t>
      </w:r>
      <w:proofErr w:type="spellStart"/>
      <w:r>
        <w:rPr>
          <w:rFonts w:ascii="Helvetica" w:hAnsi="Helvetica"/>
          <w:sz w:val="24"/>
          <w:szCs w:val="24"/>
          <w:u w:color="000000"/>
        </w:rPr>
        <w:t>Gorner</w:t>
      </w:r>
      <w:proofErr w:type="spellEnd"/>
      <w:r>
        <w:rPr>
          <w:rFonts w:ascii="Helvetica" w:hAnsi="Helvetica"/>
          <w:sz w:val="24"/>
          <w:szCs w:val="24"/>
          <w:u w:color="000000"/>
        </w:rPr>
        <w:t xml:space="preserve"> See breached its shore and </w:t>
      </w:r>
      <w:r>
        <w:rPr>
          <w:rFonts w:ascii="Helvetica" w:hAnsi="Helvetica"/>
          <w:sz w:val="24"/>
          <w:szCs w:val="24"/>
          <w:u w:color="000000"/>
        </w:rPr>
        <w:t>flowed over the surface of the glacier to a lake-proximal</w:t>
      </w:r>
      <w:r>
        <w:rPr>
          <w:rFonts w:ascii="Helvetica" w:hAnsi="Helvetica"/>
          <w:sz w:val="24"/>
          <w:szCs w:val="24"/>
          <w:u w:color="000000"/>
          <w:lang w:val="fr-FR"/>
        </w:rPr>
        <w:t xml:space="preserve"> </w:t>
      </w:r>
      <w:proofErr w:type="spellStart"/>
      <w:r>
        <w:rPr>
          <w:rFonts w:ascii="Helvetica" w:hAnsi="Helvetica"/>
          <w:sz w:val="24"/>
          <w:szCs w:val="24"/>
          <w:u w:color="000000"/>
          <w:lang w:val="fr-FR"/>
        </w:rPr>
        <w:t>mouli</w:t>
      </w:r>
      <w:proofErr w:type="spellEnd"/>
      <w:r>
        <w:rPr>
          <w:rFonts w:ascii="Helvetica" w:hAnsi="Helvetica"/>
          <w:sz w:val="24"/>
          <w:szCs w:val="24"/>
          <w:u w:color="000000"/>
        </w:rPr>
        <w:t xml:space="preserve">n. From July 7-15, the majority of the lake drained through an </w:t>
      </w:r>
      <w:proofErr w:type="spellStart"/>
      <w:r>
        <w:rPr>
          <w:rFonts w:ascii="Helvetica" w:hAnsi="Helvetica"/>
          <w:sz w:val="24"/>
          <w:szCs w:val="24"/>
          <w:u w:color="000000"/>
        </w:rPr>
        <w:t>en</w:t>
      </w:r>
      <w:proofErr w:type="spellEnd"/>
      <w:r>
        <w:rPr>
          <w:rFonts w:ascii="Helvetica" w:hAnsi="Helvetica"/>
          <w:sz w:val="24"/>
          <w:szCs w:val="24"/>
          <w:u w:color="000000"/>
        </w:rPr>
        <w:t>- and subglacial conduits, ending when the lake was mostly empty and the lake level meter subaerially exposed (Werder et al., 20</w:t>
      </w:r>
      <w:r>
        <w:rPr>
          <w:rFonts w:ascii="Helvetica" w:hAnsi="Helvetica"/>
          <w:sz w:val="24"/>
          <w:szCs w:val="24"/>
          <w:u w:color="000000"/>
        </w:rPr>
        <w:t xml:space="preserve">09a - </w:t>
      </w:r>
      <w:r>
        <w:rPr>
          <w:rFonts w:ascii="Helvetica" w:hAnsi="Helvetica"/>
          <w:i/>
          <w:iCs/>
          <w:color w:val="EE220C"/>
          <w:sz w:val="24"/>
          <w:szCs w:val="24"/>
          <w:u w:color="000000"/>
        </w:rPr>
        <w:t>but I need to ask Fabian/Jonny/Meredith about the hydrological timeline in this study, because I don</w:t>
      </w:r>
      <w:r>
        <w:rPr>
          <w:rFonts w:ascii="Helvetica" w:hAnsi="Helvetica"/>
          <w:i/>
          <w:iCs/>
          <w:color w:val="EE220C"/>
          <w:sz w:val="24"/>
          <w:szCs w:val="24"/>
          <w:u w:color="000000"/>
        </w:rPr>
        <w:t>’</w:t>
      </w:r>
      <w:r>
        <w:rPr>
          <w:rFonts w:ascii="Helvetica" w:hAnsi="Helvetica"/>
          <w:i/>
          <w:iCs/>
          <w:color w:val="EE220C"/>
          <w:sz w:val="24"/>
          <w:szCs w:val="24"/>
          <w:u w:color="000000"/>
        </w:rPr>
        <w:t>t understand some parts of it|||</w:t>
      </w:r>
      <w:r>
        <w:rPr>
          <w:rFonts w:ascii="Helvetica" w:hAnsi="Helvetica"/>
          <w:sz w:val="24"/>
          <w:szCs w:val="24"/>
          <w:u w:color="000000"/>
        </w:rPr>
        <w:t xml:space="preserve">). Although sediment transport data were not collected during the 2007 study period, historical (1973-1990) and more </w:t>
      </w:r>
      <w:r>
        <w:rPr>
          <w:rFonts w:ascii="Helvetica" w:hAnsi="Helvetica"/>
          <w:sz w:val="24"/>
          <w:szCs w:val="24"/>
          <w:u w:color="000000"/>
        </w:rPr>
        <w:t xml:space="preserve">recent </w:t>
      </w:r>
      <w:r>
        <w:rPr>
          <w:rFonts w:ascii="Helvetica" w:hAnsi="Helvetica"/>
          <w:sz w:val="24"/>
          <w:szCs w:val="24"/>
          <w:u w:color="000000"/>
        </w:rPr>
        <w:lastRenderedPageBreak/>
        <w:t>(2016, 2017) observations show high sediment concentration in proglacial runoff (~1kg/m^3), with peak sediment transport during lake drainages (e.g., Collins, 1989; Delaney et al., 2018). The annual outburst floods typically accelerate the</w:t>
      </w:r>
      <w:r>
        <w:rPr>
          <w:rFonts w:ascii="Helvetica" w:hAnsi="Helvetica"/>
          <w:sz w:val="24"/>
          <w:szCs w:val="24"/>
          <w:u w:color="ED220B"/>
        </w:rPr>
        <w:t xml:space="preserve"> </w:t>
      </w:r>
      <w:r>
        <w:rPr>
          <w:rFonts w:ascii="Helvetica" w:hAnsi="Helvetica"/>
          <w:sz w:val="24"/>
          <w:szCs w:val="24"/>
          <w:u w:color="000000"/>
        </w:rPr>
        <w:t xml:space="preserve">flow </w:t>
      </w:r>
      <w:del w:id="30" w:author="Jonny Kingslake" w:date="2021-09-01T11:37:00Z">
        <w:r w:rsidDel="00CA528E">
          <w:rPr>
            <w:rFonts w:ascii="Helvetica" w:hAnsi="Helvetica"/>
            <w:sz w:val="24"/>
            <w:szCs w:val="24"/>
            <w:u w:color="000000"/>
          </w:rPr>
          <w:delText xml:space="preserve">and surface deformation </w:delText>
        </w:r>
      </w:del>
      <w:r>
        <w:rPr>
          <w:rFonts w:ascii="Helvetica" w:hAnsi="Helvetica"/>
          <w:sz w:val="24"/>
          <w:szCs w:val="24"/>
          <w:u w:color="000000"/>
        </w:rPr>
        <w:t xml:space="preserve">of </w:t>
      </w:r>
      <w:proofErr w:type="spellStart"/>
      <w:r>
        <w:rPr>
          <w:rFonts w:ascii="Helvetica" w:hAnsi="Helvetica"/>
          <w:sz w:val="24"/>
          <w:szCs w:val="24"/>
          <w:u w:color="000000"/>
        </w:rPr>
        <w:t>Gorner</w:t>
      </w:r>
      <w:proofErr w:type="spellEnd"/>
      <w:r>
        <w:rPr>
          <w:rFonts w:ascii="Helvetica" w:hAnsi="Helvetica"/>
          <w:sz w:val="24"/>
          <w:szCs w:val="24"/>
          <w:u w:color="000000"/>
        </w:rPr>
        <w:t xml:space="preserve"> glacier (Sugiyama et al., 2007, 2008 &amp; 2010), which can increase icequake activity (</w:t>
      </w:r>
      <w:proofErr w:type="spellStart"/>
      <w:r>
        <w:rPr>
          <w:rFonts w:ascii="Helvetica" w:hAnsi="Helvetica"/>
          <w:sz w:val="24"/>
          <w:szCs w:val="24"/>
          <w:u w:color="000000"/>
        </w:rPr>
        <w:t>Riesen</w:t>
      </w:r>
      <w:proofErr w:type="spellEnd"/>
      <w:r>
        <w:rPr>
          <w:rFonts w:ascii="Helvetica" w:hAnsi="Helvetica"/>
          <w:sz w:val="24"/>
          <w:szCs w:val="24"/>
          <w:u w:color="000000"/>
        </w:rPr>
        <w:t>, 2007; Roux et al., 2010; Garcia et al., 2019). A burst of surficial icequakes marked the onset of the 2007 lake drainage, but</w:t>
      </w:r>
      <w:r>
        <w:rPr>
          <w:rFonts w:ascii="Helvetica" w:hAnsi="Helvetica"/>
          <w:sz w:val="24"/>
          <w:szCs w:val="24"/>
          <w:u w:color="000000"/>
          <w:lang w:val="es-ES_tradnl"/>
        </w:rPr>
        <w:t xml:space="preserve"> no </w:t>
      </w:r>
      <w:r>
        <w:rPr>
          <w:rFonts w:ascii="Helvetica" w:hAnsi="Helvetica"/>
          <w:sz w:val="24"/>
          <w:szCs w:val="24"/>
          <w:u w:color="000000"/>
        </w:rPr>
        <w:t>such increase in activity in basal seismicity was observed (Walter et al., 2009).</w:t>
      </w:r>
    </w:p>
    <w:p w14:paraId="7B4DEA52" w14:textId="1B89A318" w:rsidR="0009560C" w:rsidRDefault="00462AB1">
      <w:pPr>
        <w:pStyle w:val="Default"/>
        <w:spacing w:after="240" w:line="480" w:lineRule="auto"/>
        <w:rPr>
          <w:rFonts w:ascii="Helvetica" w:eastAsia="Helvetica" w:hAnsi="Helvetica" w:cs="Helvetica"/>
          <w:sz w:val="24"/>
          <w:szCs w:val="24"/>
          <w:u w:color="000000"/>
        </w:rPr>
      </w:pPr>
      <w:r>
        <w:rPr>
          <w:rFonts w:ascii="Helvetica" w:eastAsia="Helvetica" w:hAnsi="Helvetica" w:cs="Helvetica"/>
          <w:sz w:val="24"/>
          <w:szCs w:val="24"/>
          <w:u w:color="000000"/>
        </w:rPr>
        <w:tab/>
        <w:t>Meltwater runoff</w:t>
      </w:r>
      <w:r>
        <w:rPr>
          <w:rFonts w:ascii="Helvetica" w:hAnsi="Helvetica"/>
          <w:sz w:val="24"/>
          <w:szCs w:val="24"/>
          <w:u w:color="000000"/>
        </w:rPr>
        <w:t xml:space="preserve"> is another hydrologic driver of seismicity at </w:t>
      </w:r>
      <w:proofErr w:type="spellStart"/>
      <w:r>
        <w:rPr>
          <w:rFonts w:ascii="Helvetica" w:hAnsi="Helvetica"/>
          <w:sz w:val="24"/>
          <w:szCs w:val="24"/>
          <w:u w:color="000000"/>
        </w:rPr>
        <w:t>Gorner</w:t>
      </w:r>
      <w:proofErr w:type="spellEnd"/>
      <w:r>
        <w:rPr>
          <w:rFonts w:ascii="Helvetica" w:hAnsi="Helvetica"/>
          <w:sz w:val="24"/>
          <w:szCs w:val="24"/>
          <w:u w:color="000000"/>
        </w:rPr>
        <w:t xml:space="preserve"> Glacier. Surface seismicity rates peak in the afternoon as melt water flow at the ice/bed interface</w:t>
      </w:r>
      <w:r>
        <w:rPr>
          <w:rFonts w:ascii="Helvetica" w:hAnsi="Helvetica"/>
          <w:sz w:val="24"/>
          <w:szCs w:val="24"/>
          <w:u w:color="000000"/>
        </w:rPr>
        <w:t xml:space="preserve"> raises the glacier to near-flotation levels, allowing for </w:t>
      </w:r>
      <w:commentRangeStart w:id="31"/>
      <w:r>
        <w:rPr>
          <w:rFonts w:ascii="Helvetica" w:hAnsi="Helvetica"/>
          <w:sz w:val="24"/>
          <w:szCs w:val="24"/>
          <w:u w:color="000000"/>
        </w:rPr>
        <w:t xml:space="preserve">uninhibited </w:t>
      </w:r>
      <w:commentRangeEnd w:id="31"/>
      <w:r w:rsidR="00CA528E">
        <w:rPr>
          <w:rStyle w:val="CommentReference"/>
          <w:rFonts w:ascii="Times New Roman" w:hAnsi="Times New Roman" w:cs="Times New Roman"/>
          <w:color w:val="auto"/>
          <w14:textOutline w14:w="0" w14:cap="rnd" w14:cmpd="sng" w14:algn="ctr">
            <w14:noFill/>
            <w14:prstDash w14:val="solid"/>
            <w14:bevel/>
          </w14:textOutline>
        </w:rPr>
        <w:commentReference w:id="31"/>
      </w:r>
      <w:r>
        <w:rPr>
          <w:rFonts w:ascii="Helvetica" w:hAnsi="Helvetica"/>
          <w:sz w:val="24"/>
          <w:szCs w:val="24"/>
          <w:u w:color="000000"/>
        </w:rPr>
        <w:t>basal sliding and increased ice deformation (Walter 2008 and 2009; Roux et al., 2010). Walter et al., (2009) detected 100s to 1000s of icequakes daily in June-July 2007, with the vast m</w:t>
      </w:r>
      <w:r>
        <w:rPr>
          <w:rFonts w:ascii="Helvetica" w:hAnsi="Helvetica"/>
          <w:sz w:val="24"/>
          <w:szCs w:val="24"/>
          <w:u w:color="000000"/>
        </w:rPr>
        <w:t xml:space="preserve">ajority (&gt;99%) caused by tensile openings of crevasses in the top twenty meters of the ice. A few tens of basal icequakes </w:t>
      </w:r>
      <w:r>
        <w:rPr>
          <w:rFonts w:ascii="Helvetica" w:hAnsi="Helvetica"/>
          <w:sz w:val="24"/>
          <w:szCs w:val="24"/>
          <w:u w:color="000000"/>
        </w:rPr>
        <w:t xml:space="preserve">– </w:t>
      </w:r>
      <w:r>
        <w:rPr>
          <w:rFonts w:ascii="Helvetica" w:hAnsi="Helvetica"/>
          <w:sz w:val="24"/>
          <w:szCs w:val="24"/>
          <w:u w:color="000000"/>
        </w:rPr>
        <w:t>driven by subglacial waterflow</w:t>
      </w:r>
      <w:ins w:id="32" w:author="Jonny Kingslake" w:date="2021-09-01T11:45:00Z">
        <w:r w:rsidR="00CA528E">
          <w:rPr>
            <w:rFonts w:ascii="Helvetica" w:hAnsi="Helvetica"/>
            <w:sz w:val="24"/>
            <w:szCs w:val="24"/>
            <w:u w:color="000000"/>
          </w:rPr>
          <w:t xml:space="preserve"> </w:t>
        </w:r>
      </w:ins>
      <w:r>
        <w:rPr>
          <w:rFonts w:ascii="Helvetica" w:hAnsi="Helvetica"/>
          <w:sz w:val="24"/>
          <w:szCs w:val="24"/>
          <w:u w:color="000000"/>
        </w:rPr>
        <w:t xml:space="preserve">– </w:t>
      </w:r>
      <w:r>
        <w:rPr>
          <w:rFonts w:ascii="Helvetica" w:hAnsi="Helvetica"/>
          <w:sz w:val="24"/>
          <w:szCs w:val="24"/>
          <w:u w:color="000000"/>
        </w:rPr>
        <w:t xml:space="preserve">were also detected daily, typically in the early morning hours when subglacial water pressure is at </w:t>
      </w:r>
      <w:r>
        <w:rPr>
          <w:rFonts w:ascii="Helvetica" w:hAnsi="Helvetica"/>
          <w:sz w:val="24"/>
          <w:szCs w:val="24"/>
          <w:u w:color="000000"/>
        </w:rPr>
        <w:t>its lowest.</w:t>
      </w:r>
    </w:p>
    <w:p w14:paraId="77234FE2" w14:textId="77777777" w:rsidR="0009560C" w:rsidRDefault="0009560C">
      <w:pPr>
        <w:pStyle w:val="Default"/>
        <w:spacing w:after="240" w:line="480" w:lineRule="auto"/>
        <w:rPr>
          <w:rFonts w:ascii="Helvetica" w:eastAsia="Helvetica" w:hAnsi="Helvetica" w:cs="Helvetica"/>
          <w:b/>
          <w:bCs/>
          <w:sz w:val="30"/>
          <w:szCs w:val="30"/>
          <w:u w:val="single" w:color="000000"/>
          <w:lang w:val="nl-NL"/>
        </w:rPr>
      </w:pPr>
    </w:p>
    <w:p w14:paraId="20BC9A4C" w14:textId="77777777" w:rsidR="0009560C" w:rsidRDefault="00462AB1">
      <w:pPr>
        <w:pStyle w:val="Default"/>
        <w:spacing w:after="240" w:line="480" w:lineRule="auto"/>
        <w:rPr>
          <w:rFonts w:ascii="Helvetica" w:eastAsia="Helvetica" w:hAnsi="Helvetica" w:cs="Helvetica"/>
          <w:b/>
          <w:bCs/>
          <w:sz w:val="30"/>
          <w:szCs w:val="30"/>
          <w:u w:val="single" w:color="000000"/>
          <w:lang w:val="nl-NL"/>
        </w:rPr>
      </w:pPr>
      <w:r>
        <w:rPr>
          <w:rFonts w:ascii="Helvetica" w:hAnsi="Helvetica"/>
          <w:b/>
          <w:bCs/>
          <w:sz w:val="30"/>
          <w:szCs w:val="30"/>
          <w:u w:val="single" w:color="000000"/>
          <w:lang w:val="nl-NL"/>
        </w:rPr>
        <w:t xml:space="preserve">Data </w:t>
      </w:r>
    </w:p>
    <w:p w14:paraId="7E781F8F" w14:textId="636B648F" w:rsidR="0009560C" w:rsidRDefault="00462AB1">
      <w:pPr>
        <w:pStyle w:val="Default"/>
        <w:spacing w:after="240" w:line="480" w:lineRule="auto"/>
        <w:rPr>
          <w:rFonts w:ascii="Helvetica" w:eastAsia="Helvetica" w:hAnsi="Helvetica" w:cs="Helvetica"/>
          <w:sz w:val="24"/>
          <w:szCs w:val="24"/>
          <w:u w:color="000000"/>
        </w:rPr>
      </w:pPr>
      <w:r>
        <w:rPr>
          <w:rFonts w:ascii="Helvetica" w:eastAsia="Helvetica" w:hAnsi="Helvetica" w:cs="Helvetica"/>
          <w:sz w:val="24"/>
          <w:szCs w:val="24"/>
          <w:u w:color="000000"/>
        </w:rPr>
        <w:tab/>
      </w:r>
      <w:r>
        <w:rPr>
          <w:rFonts w:ascii="Helvetica" w:hAnsi="Helvetica"/>
          <w:sz w:val="24"/>
          <w:szCs w:val="24"/>
          <w:u w:color="000000"/>
        </w:rPr>
        <w:t xml:space="preserve">Our seismic data come from an 8-instrument array of three-component </w:t>
      </w:r>
      <w:proofErr w:type="spellStart"/>
      <w:r>
        <w:rPr>
          <w:rFonts w:ascii="Helvetica" w:hAnsi="Helvetica"/>
          <w:sz w:val="24"/>
          <w:szCs w:val="24"/>
          <w:u w:color="000000"/>
        </w:rPr>
        <w:t>Geospace</w:t>
      </w:r>
      <w:proofErr w:type="spellEnd"/>
      <w:r>
        <w:rPr>
          <w:rFonts w:ascii="Helvetica" w:hAnsi="Helvetica"/>
          <w:sz w:val="24"/>
          <w:szCs w:val="24"/>
          <w:u w:color="000000"/>
        </w:rPr>
        <w:t xml:space="preserve"> GS-11D geophones deployed on-ice </w:t>
      </w:r>
      <w:r>
        <w:rPr>
          <w:rFonts w:ascii="Helvetica" w:hAnsi="Helvetica"/>
          <w:sz w:val="24"/>
          <w:szCs w:val="24"/>
          <w:u w:color="000000"/>
          <w:lang w:val="de-DE"/>
        </w:rPr>
        <w:t xml:space="preserve">at </w:t>
      </w:r>
      <w:proofErr w:type="spellStart"/>
      <w:r>
        <w:rPr>
          <w:rFonts w:ascii="Helvetica" w:hAnsi="Helvetica"/>
          <w:sz w:val="24"/>
          <w:szCs w:val="24"/>
          <w:u w:color="000000"/>
          <w:lang w:val="de-DE"/>
        </w:rPr>
        <w:t>Gorner</w:t>
      </w:r>
      <w:proofErr w:type="spellEnd"/>
      <w:r>
        <w:rPr>
          <w:rFonts w:ascii="Helvetica" w:hAnsi="Helvetica"/>
          <w:sz w:val="24"/>
          <w:szCs w:val="24"/>
          <w:u w:color="000000"/>
          <w:lang w:val="de-DE"/>
        </w:rPr>
        <w:t xml:space="preserve"> Glacier</w:t>
      </w:r>
      <w:r>
        <w:rPr>
          <w:rFonts w:ascii="Helvetica" w:hAnsi="Helvetica"/>
          <w:sz w:val="24"/>
          <w:szCs w:val="24"/>
          <w:u w:color="000000"/>
        </w:rPr>
        <w:t xml:space="preserve"> in shallow boreholes </w:t>
      </w:r>
      <w:r>
        <w:rPr>
          <w:rFonts w:ascii="Helvetica" w:hAnsi="Helvetica"/>
          <w:sz w:val="24"/>
          <w:szCs w:val="24"/>
          <w:u w:color="000000"/>
        </w:rPr>
        <w:lastRenderedPageBreak/>
        <w:t>between June-July, 2007. The instruments have an aperture of about 200 m, and are no fa</w:t>
      </w:r>
      <w:r>
        <w:rPr>
          <w:rFonts w:ascii="Helvetica" w:hAnsi="Helvetica"/>
          <w:sz w:val="24"/>
          <w:szCs w:val="24"/>
          <w:u w:color="000000"/>
        </w:rPr>
        <w:t xml:space="preserve">rther than about 200 m from the shore of </w:t>
      </w:r>
      <w:proofErr w:type="spellStart"/>
      <w:r>
        <w:rPr>
          <w:rFonts w:ascii="Helvetica" w:hAnsi="Helvetica"/>
          <w:sz w:val="24"/>
          <w:szCs w:val="24"/>
          <w:u w:color="000000"/>
        </w:rPr>
        <w:t>Gorner</w:t>
      </w:r>
      <w:proofErr w:type="spellEnd"/>
      <w:r>
        <w:rPr>
          <w:rFonts w:ascii="Helvetica" w:hAnsi="Helvetica"/>
          <w:sz w:val="24"/>
          <w:szCs w:val="24"/>
          <w:u w:color="000000"/>
        </w:rPr>
        <w:t xml:space="preserve"> See at its maximum height prior to drainage. The seismometers sampled continuously at 1000 </w:t>
      </w:r>
      <w:proofErr w:type="spellStart"/>
      <w:r>
        <w:rPr>
          <w:rFonts w:ascii="Helvetica" w:hAnsi="Helvetica"/>
          <w:sz w:val="24"/>
          <w:szCs w:val="24"/>
          <w:u w:color="000000"/>
        </w:rPr>
        <w:t>sps</w:t>
      </w:r>
      <w:proofErr w:type="spellEnd"/>
      <w:r>
        <w:rPr>
          <w:rFonts w:ascii="Helvetica" w:hAnsi="Helvetica"/>
          <w:sz w:val="24"/>
          <w:szCs w:val="24"/>
          <w:u w:color="000000"/>
        </w:rPr>
        <w:t xml:space="preserve">, and were leveled daily to account for </w:t>
      </w:r>
      <w:ins w:id="33" w:author="Jonny Kingslake" w:date="2021-09-01T11:47:00Z">
        <w:r w:rsidR="00CA528E">
          <w:rPr>
            <w:rFonts w:ascii="Helvetica" w:hAnsi="Helvetica"/>
            <w:sz w:val="24"/>
            <w:szCs w:val="24"/>
            <w:u w:color="000000"/>
          </w:rPr>
          <w:t xml:space="preserve">the effect on differential </w:t>
        </w:r>
      </w:ins>
      <w:r>
        <w:rPr>
          <w:rFonts w:ascii="Helvetica" w:hAnsi="Helvetica"/>
          <w:sz w:val="24"/>
          <w:szCs w:val="24"/>
          <w:u w:color="000000"/>
        </w:rPr>
        <w:t>melting of the ice</w:t>
      </w:r>
      <w:ins w:id="34" w:author="Jonny Kingslake" w:date="2021-09-01T11:47:00Z">
        <w:r w:rsidR="00CA528E">
          <w:rPr>
            <w:rFonts w:ascii="Helvetica" w:hAnsi="Helvetica"/>
            <w:sz w:val="24"/>
            <w:szCs w:val="24"/>
            <w:u w:color="000000"/>
          </w:rPr>
          <w:t xml:space="preserve"> surface beneath the instruments</w:t>
        </w:r>
      </w:ins>
      <w:r>
        <w:rPr>
          <w:rFonts w:ascii="Helvetica" w:hAnsi="Helvetica"/>
          <w:sz w:val="24"/>
          <w:szCs w:val="24"/>
          <w:u w:color="000000"/>
        </w:rPr>
        <w:t>. Only the vertical seismic velocity components are used</w:t>
      </w:r>
      <w:r>
        <w:rPr>
          <w:rFonts w:ascii="Helvetica" w:hAnsi="Helvetica"/>
          <w:sz w:val="24"/>
          <w:szCs w:val="24"/>
          <w:u w:color="000000"/>
        </w:rPr>
        <w:t xml:space="preserve"> in this study. </w:t>
      </w:r>
    </w:p>
    <w:p w14:paraId="615FBBDD" w14:textId="610D3C03" w:rsidR="0009560C" w:rsidRDefault="00462AB1">
      <w:pPr>
        <w:pStyle w:val="Default"/>
        <w:spacing w:after="240" w:line="480" w:lineRule="auto"/>
        <w:rPr>
          <w:rFonts w:ascii="Helvetica" w:eastAsia="Helvetica" w:hAnsi="Helvetica" w:cs="Helvetica"/>
          <w:sz w:val="24"/>
          <w:szCs w:val="24"/>
          <w:u w:color="000000"/>
        </w:rPr>
      </w:pPr>
      <w:r>
        <w:rPr>
          <w:rFonts w:ascii="Helvetica" w:eastAsia="Helvetica" w:hAnsi="Helvetica" w:cs="Helvetica"/>
          <w:sz w:val="24"/>
          <w:szCs w:val="24"/>
          <w:u w:color="000000"/>
        </w:rPr>
        <w:tab/>
        <w:t xml:space="preserve">Our first experiment is concerned with surficial icequakes. Walter (2009) reports over 100,000 surficial icequakes in June-July 2007, detected using </w:t>
      </w:r>
      <w:commentRangeStart w:id="35"/>
      <w:r>
        <w:rPr>
          <w:rFonts w:ascii="Helvetica" w:eastAsia="Helvetica" w:hAnsi="Helvetica" w:cs="Helvetica"/>
          <w:sz w:val="24"/>
          <w:szCs w:val="24"/>
          <w:u w:color="000000"/>
        </w:rPr>
        <w:t xml:space="preserve">a modified STA/LTA </w:t>
      </w:r>
      <w:commentRangeEnd w:id="35"/>
      <w:r w:rsidR="00CA528E">
        <w:rPr>
          <w:rStyle w:val="CommentReference"/>
          <w:rFonts w:ascii="Times New Roman" w:hAnsi="Times New Roman" w:cs="Times New Roman"/>
          <w:color w:val="auto"/>
          <w14:textOutline w14:w="0" w14:cap="rnd" w14:cmpd="sng" w14:algn="ctr">
            <w14:noFill/>
            <w14:prstDash w14:val="solid"/>
            <w14:bevel/>
          </w14:textOutline>
        </w:rPr>
        <w:commentReference w:id="35"/>
      </w:r>
      <w:r>
        <w:rPr>
          <w:rFonts w:ascii="Helvetica" w:eastAsia="Helvetica" w:hAnsi="Helvetica" w:cs="Helvetica"/>
          <w:sz w:val="24"/>
          <w:szCs w:val="24"/>
          <w:u w:color="000000"/>
        </w:rPr>
        <w:t>trigger algorithm. A subset (N= ~24,000) of those detected events were</w:t>
      </w:r>
      <w:r>
        <w:rPr>
          <w:rFonts w:ascii="Helvetica" w:eastAsia="Helvetica" w:hAnsi="Helvetica" w:cs="Helvetica"/>
          <w:sz w:val="24"/>
          <w:szCs w:val="24"/>
          <w:u w:color="000000"/>
        </w:rPr>
        <w:t xml:space="preserve"> located with a grid-search inversion algorithm (Lee and Steward, 1981). Errors in location range from ~1 m within the array footprint, to over 200 m (with a mean error of 70</w:t>
      </w:r>
      <w:ins w:id="36" w:author="Jonny Kingslake" w:date="2021-09-01T11:49:00Z">
        <w:r w:rsidR="00CA528E">
          <w:rPr>
            <w:rFonts w:ascii="Helvetica" w:eastAsia="Helvetica" w:hAnsi="Helvetica" w:cs="Helvetica"/>
            <w:sz w:val="24"/>
            <w:szCs w:val="24"/>
            <w:u w:color="000000"/>
          </w:rPr>
          <w:t xml:space="preserve"> </w:t>
        </w:r>
      </w:ins>
      <w:r>
        <w:rPr>
          <w:rFonts w:ascii="Helvetica" w:eastAsia="Helvetica" w:hAnsi="Helvetica" w:cs="Helvetica"/>
          <w:sz w:val="24"/>
          <w:szCs w:val="24"/>
          <w:u w:color="000000"/>
        </w:rPr>
        <w:t>m). The icequakes are high frequency (~50 Hz), low magnitude (M&lt;1), short-duration</w:t>
      </w:r>
      <w:r>
        <w:rPr>
          <w:rFonts w:ascii="Helvetica" w:eastAsia="Helvetica" w:hAnsi="Helvetica" w:cs="Helvetica"/>
          <w:sz w:val="24"/>
          <w:szCs w:val="24"/>
          <w:u w:color="000000"/>
        </w:rPr>
        <w:t xml:space="preserve"> (~1s), and can be easily distinguished from basal events and background noise by their prominent Raleigh wave arrival. </w:t>
      </w:r>
      <w:del w:id="37" w:author="Jonny Kingslake" w:date="2021-09-01T11:52:00Z">
        <w:r w:rsidDel="00CA528E">
          <w:rPr>
            <w:rFonts w:ascii="Helvetica" w:eastAsia="Helvetica" w:hAnsi="Helvetica" w:cs="Helvetica"/>
            <w:sz w:val="24"/>
            <w:szCs w:val="24"/>
            <w:u w:color="000000"/>
          </w:rPr>
          <w:delText xml:space="preserve">Complete </w:delText>
        </w:r>
      </w:del>
      <w:ins w:id="38" w:author="Jonny Kingslake" w:date="2021-09-01T11:52:00Z">
        <w:r w:rsidR="00CA528E">
          <w:rPr>
            <w:rFonts w:ascii="Helvetica" w:eastAsia="Helvetica" w:hAnsi="Helvetica" w:cs="Helvetica"/>
            <w:sz w:val="24"/>
            <w:szCs w:val="24"/>
            <w:u w:color="000000"/>
          </w:rPr>
          <w:t>More</w:t>
        </w:r>
        <w:r w:rsidR="00CA528E">
          <w:rPr>
            <w:rFonts w:ascii="Helvetica" w:eastAsia="Helvetica" w:hAnsi="Helvetica" w:cs="Helvetica"/>
            <w:sz w:val="24"/>
            <w:szCs w:val="24"/>
            <w:u w:color="000000"/>
          </w:rPr>
          <w:t xml:space="preserve"> </w:t>
        </w:r>
      </w:ins>
      <w:r>
        <w:rPr>
          <w:rFonts w:ascii="Helvetica" w:eastAsia="Helvetica" w:hAnsi="Helvetica" w:cs="Helvetica"/>
          <w:sz w:val="24"/>
          <w:szCs w:val="24"/>
          <w:u w:color="000000"/>
        </w:rPr>
        <w:t xml:space="preserve">details about the icequake catalog can be found Walter (2009). </w:t>
      </w:r>
    </w:p>
    <w:p w14:paraId="30B7047F" w14:textId="3A1D02D9" w:rsidR="0009560C" w:rsidRDefault="00462AB1">
      <w:pPr>
        <w:pStyle w:val="Default"/>
        <w:spacing w:after="240" w:line="480" w:lineRule="auto"/>
        <w:rPr>
          <w:rFonts w:ascii="Helvetica" w:eastAsia="Helvetica" w:hAnsi="Helvetica" w:cs="Helvetica"/>
          <w:sz w:val="24"/>
          <w:szCs w:val="24"/>
          <w:u w:color="000000"/>
        </w:rPr>
      </w:pPr>
      <w:r>
        <w:rPr>
          <w:rFonts w:ascii="Helvetica" w:eastAsia="Helvetica" w:hAnsi="Helvetica" w:cs="Helvetica"/>
          <w:sz w:val="24"/>
          <w:szCs w:val="24"/>
          <w:u w:color="000000"/>
        </w:rPr>
        <w:tab/>
        <w:t>E</w:t>
      </w:r>
      <w:r>
        <w:rPr>
          <w:rFonts w:ascii="Helvetica" w:hAnsi="Helvetica"/>
          <w:sz w:val="24"/>
          <w:szCs w:val="24"/>
          <w:u w:color="000000"/>
        </w:rPr>
        <w:t>ight seismic stations operated throughout the entire experime</w:t>
      </w:r>
      <w:r>
        <w:rPr>
          <w:rFonts w:ascii="Helvetica" w:hAnsi="Helvetica"/>
          <w:sz w:val="24"/>
          <w:szCs w:val="24"/>
          <w:u w:color="000000"/>
        </w:rPr>
        <w:t xml:space="preserve">nt (numbered J1-8) data from stations J3, J6 and J7 are discarded because of persistent instrument malfunction that interfered with the sensitive nature of this method. Data </w:t>
      </w:r>
      <w:del w:id="39" w:author="Jonny Kingslake" w:date="2021-09-01T11:53:00Z">
        <w:r w:rsidDel="00CA528E">
          <w:rPr>
            <w:rFonts w:ascii="Helvetica" w:hAnsi="Helvetica"/>
            <w:sz w:val="24"/>
            <w:szCs w:val="24"/>
            <w:u w:color="000000"/>
          </w:rPr>
          <w:delText>are analyzed exhaustively for</w:delText>
        </w:r>
      </w:del>
      <w:ins w:id="40" w:author="Jonny Kingslake" w:date="2021-09-01T11:53:00Z">
        <w:r w:rsidR="00CA528E">
          <w:rPr>
            <w:rFonts w:ascii="Helvetica" w:hAnsi="Helvetica"/>
            <w:sz w:val="24"/>
            <w:szCs w:val="24"/>
            <w:u w:color="000000"/>
          </w:rPr>
          <w:t>from</w:t>
        </w:r>
      </w:ins>
      <w:r>
        <w:rPr>
          <w:rFonts w:ascii="Helvetica" w:hAnsi="Helvetica"/>
          <w:sz w:val="24"/>
          <w:szCs w:val="24"/>
          <w:u w:color="000000"/>
        </w:rPr>
        <w:t xml:space="preserve"> stations </w:t>
      </w:r>
      <w:commentRangeStart w:id="41"/>
      <w:r>
        <w:rPr>
          <w:rFonts w:ascii="Helvetica" w:hAnsi="Helvetica"/>
          <w:sz w:val="24"/>
          <w:szCs w:val="24"/>
          <w:u w:color="000000"/>
        </w:rPr>
        <w:t xml:space="preserve">J4, J5 </w:t>
      </w:r>
      <w:commentRangeEnd w:id="41"/>
      <w:r w:rsidR="00CA528E">
        <w:rPr>
          <w:rStyle w:val="CommentReference"/>
          <w:rFonts w:ascii="Times New Roman" w:hAnsi="Times New Roman" w:cs="Times New Roman"/>
          <w:color w:val="auto"/>
          <w14:textOutline w14:w="0" w14:cap="rnd" w14:cmpd="sng" w14:algn="ctr">
            <w14:noFill/>
            <w14:prstDash w14:val="solid"/>
            <w14:bevel/>
          </w14:textOutline>
        </w:rPr>
        <w:commentReference w:id="41"/>
      </w:r>
      <w:ins w:id="42" w:author="Jonny Kingslake" w:date="2021-09-01T11:53:00Z">
        <w:r w:rsidR="00CA528E">
          <w:rPr>
            <w:rFonts w:ascii="Helvetica" w:hAnsi="Helvetica"/>
            <w:sz w:val="24"/>
            <w:szCs w:val="24"/>
            <w:u w:color="000000"/>
          </w:rPr>
          <w:t xml:space="preserve">were analyzed </w:t>
        </w:r>
      </w:ins>
      <w:r>
        <w:rPr>
          <w:rFonts w:ascii="Helvetica" w:hAnsi="Helvetica"/>
          <w:color w:val="EE220C"/>
          <w:sz w:val="24"/>
          <w:szCs w:val="24"/>
          <w:u w:color="000000"/>
        </w:rPr>
        <w:t>(</w:t>
      </w:r>
      <w:r>
        <w:rPr>
          <w:rFonts w:ascii="Helvetica" w:hAnsi="Helvetica"/>
          <w:i/>
          <w:iCs/>
          <w:color w:val="EE220C"/>
          <w:sz w:val="24"/>
          <w:szCs w:val="24"/>
          <w:u w:color="000000"/>
        </w:rPr>
        <w:t xml:space="preserve">|||This was true 2 months ago, </w:t>
      </w:r>
      <w:r>
        <w:rPr>
          <w:rFonts w:ascii="Helvetica" w:hAnsi="Helvetica"/>
          <w:i/>
          <w:iCs/>
          <w:color w:val="EE220C"/>
          <w:sz w:val="24"/>
          <w:szCs w:val="24"/>
          <w:u w:color="000000"/>
        </w:rPr>
        <w:t>but I have not made the most recent batch of figures on stations J4 and J5|||)</w:t>
      </w:r>
      <w:r>
        <w:rPr>
          <w:rFonts w:ascii="Helvetica" w:hAnsi="Helvetica"/>
          <w:sz w:val="24"/>
          <w:szCs w:val="24"/>
          <w:u w:color="000000"/>
        </w:rPr>
        <w:t xml:space="preserve"> and J8, but without loss of generalization, only results from station J8 are shown. We limit our study to icequakes located within the array footprint where locations are most a</w:t>
      </w:r>
      <w:r>
        <w:rPr>
          <w:rFonts w:ascii="Helvetica" w:hAnsi="Helvetica"/>
          <w:sz w:val="24"/>
          <w:szCs w:val="24"/>
          <w:u w:color="000000"/>
        </w:rPr>
        <w:t xml:space="preserve">ccurate, and focus on icequakes in the top 50 meters of ice. We use a STA/LTA filter to confirm that the </w:t>
      </w:r>
      <w:r>
        <w:rPr>
          <w:rFonts w:ascii="Helvetica" w:hAnsi="Helvetica"/>
          <w:sz w:val="24"/>
          <w:szCs w:val="24"/>
          <w:u w:color="000000"/>
        </w:rPr>
        <w:lastRenderedPageBreak/>
        <w:t xml:space="preserve">icequake records have exactly one event in </w:t>
      </w:r>
      <w:commentRangeStart w:id="43"/>
      <w:r>
        <w:rPr>
          <w:rFonts w:ascii="Helvetica" w:hAnsi="Helvetica"/>
          <w:sz w:val="24"/>
          <w:szCs w:val="24"/>
          <w:u w:color="000000"/>
        </w:rPr>
        <w:t>the window</w:t>
      </w:r>
      <w:commentRangeEnd w:id="43"/>
      <w:r w:rsidR="003451A6">
        <w:rPr>
          <w:rStyle w:val="CommentReference"/>
          <w:rFonts w:ascii="Times New Roman" w:hAnsi="Times New Roman" w:cs="Times New Roman"/>
          <w:color w:val="auto"/>
          <w14:textOutline w14:w="0" w14:cap="rnd" w14:cmpd="sng" w14:algn="ctr">
            <w14:noFill/>
            <w14:prstDash w14:val="solid"/>
            <w14:bevel/>
          </w14:textOutline>
        </w:rPr>
        <w:commentReference w:id="43"/>
      </w:r>
      <w:r>
        <w:rPr>
          <w:rFonts w:ascii="Helvetica" w:hAnsi="Helvetica"/>
          <w:sz w:val="24"/>
          <w:szCs w:val="24"/>
          <w:u w:color="000000"/>
        </w:rPr>
        <w:t>, and are left with a catalog of 1411, two-second long icequake records (</w:t>
      </w:r>
      <w:commentRangeStart w:id="44"/>
      <w:r>
        <w:rPr>
          <w:rFonts w:ascii="Helvetica" w:hAnsi="Helvetica"/>
          <w:b/>
          <w:bCs/>
          <w:sz w:val="24"/>
          <w:szCs w:val="24"/>
          <w:u w:color="000000"/>
        </w:rPr>
        <w:t>Figure 1a</w:t>
      </w:r>
      <w:commentRangeEnd w:id="44"/>
      <w:r w:rsidR="004B65C9">
        <w:rPr>
          <w:rStyle w:val="CommentReference"/>
          <w:rFonts w:ascii="Times New Roman" w:hAnsi="Times New Roman" w:cs="Times New Roman"/>
          <w:color w:val="auto"/>
          <w14:textOutline w14:w="0" w14:cap="rnd" w14:cmpd="sng" w14:algn="ctr">
            <w14:noFill/>
            <w14:prstDash w14:val="solid"/>
            <w14:bevel/>
          </w14:textOutline>
        </w:rPr>
        <w:commentReference w:id="44"/>
      </w:r>
      <w:r>
        <w:rPr>
          <w:rFonts w:ascii="Helvetica" w:hAnsi="Helvetica"/>
          <w:sz w:val="24"/>
          <w:szCs w:val="24"/>
          <w:u w:color="000000"/>
        </w:rPr>
        <w:t>). The icequakes</w:t>
      </w:r>
      <w:r>
        <w:rPr>
          <w:rFonts w:ascii="Helvetica" w:hAnsi="Helvetica"/>
          <w:sz w:val="24"/>
          <w:szCs w:val="24"/>
          <w:u w:color="000000"/>
        </w:rPr>
        <w:t xml:space="preserve">’ </w:t>
      </w:r>
      <w:r>
        <w:rPr>
          <w:rFonts w:ascii="Helvetica" w:hAnsi="Helvetica"/>
          <w:sz w:val="24"/>
          <w:szCs w:val="24"/>
          <w:u w:color="000000"/>
        </w:rPr>
        <w:t xml:space="preserve">timing is shown in </w:t>
      </w:r>
      <w:r>
        <w:rPr>
          <w:rFonts w:ascii="Helvetica" w:hAnsi="Helvetica"/>
          <w:b/>
          <w:bCs/>
          <w:sz w:val="24"/>
          <w:szCs w:val="24"/>
          <w:u w:color="000000"/>
        </w:rPr>
        <w:t>Figure 2b</w:t>
      </w:r>
      <w:r>
        <w:rPr>
          <w:rFonts w:ascii="Helvetica" w:hAnsi="Helvetica"/>
          <w:sz w:val="24"/>
          <w:szCs w:val="24"/>
          <w:u w:color="000000"/>
        </w:rPr>
        <w:t>, along with the auxiliary geophysical data from Garcia et al. (2019; Figure 2a).</w:t>
      </w:r>
    </w:p>
    <w:p w14:paraId="78345599" w14:textId="0733CF4A" w:rsidR="0009560C" w:rsidRDefault="00462AB1">
      <w:pPr>
        <w:pStyle w:val="Default"/>
        <w:spacing w:after="240" w:line="480" w:lineRule="auto"/>
        <w:rPr>
          <w:rFonts w:ascii="Helvetica" w:eastAsia="Helvetica" w:hAnsi="Helvetica" w:cs="Helvetica"/>
          <w:sz w:val="24"/>
          <w:szCs w:val="24"/>
          <w:u w:color="000000"/>
        </w:rPr>
      </w:pPr>
      <w:r>
        <w:rPr>
          <w:rFonts w:ascii="Helvetica" w:eastAsia="Helvetica" w:hAnsi="Helvetica" w:cs="Helvetica"/>
          <w:sz w:val="24"/>
          <w:szCs w:val="24"/>
          <w:u w:color="000000"/>
        </w:rPr>
        <w:tab/>
      </w:r>
      <w:r>
        <w:rPr>
          <w:rFonts w:ascii="Helvetica" w:hAnsi="Helvetica"/>
          <w:sz w:val="24"/>
          <w:szCs w:val="24"/>
          <w:u w:color="000000"/>
        </w:rPr>
        <w:t xml:space="preserve">A parallel experiment is performed on 1521, minute-long records of seismic </w:t>
      </w:r>
      <w:r>
        <w:rPr>
          <w:rFonts w:ascii="Helvetica" w:hAnsi="Helvetica"/>
          <w:sz w:val="24"/>
          <w:szCs w:val="24"/>
          <w:u w:color="000000"/>
        </w:rPr>
        <w:t>“</w:t>
      </w:r>
      <w:r>
        <w:rPr>
          <w:rFonts w:ascii="Helvetica" w:hAnsi="Helvetica"/>
          <w:sz w:val="24"/>
          <w:szCs w:val="24"/>
          <w:u w:color="000000"/>
        </w:rPr>
        <w:t>noise</w:t>
      </w:r>
      <w:r>
        <w:rPr>
          <w:rFonts w:ascii="Helvetica" w:hAnsi="Helvetica"/>
          <w:sz w:val="24"/>
          <w:szCs w:val="24"/>
          <w:u w:color="000000"/>
        </w:rPr>
        <w:t xml:space="preserve">” </w:t>
      </w:r>
      <w:r>
        <w:rPr>
          <w:rFonts w:ascii="Helvetica" w:hAnsi="Helvetica"/>
          <w:sz w:val="24"/>
          <w:szCs w:val="24"/>
          <w:u w:color="000000"/>
        </w:rPr>
        <w:t xml:space="preserve">that is free of icequakes, sampled every ten minutes during </w:t>
      </w:r>
      <w:r>
        <w:rPr>
          <w:rFonts w:ascii="Helvetica" w:hAnsi="Helvetica"/>
          <w:sz w:val="24"/>
          <w:szCs w:val="24"/>
          <w:u w:color="000000"/>
        </w:rPr>
        <w:t>the same two-month time period as the icequakes (</w:t>
      </w:r>
      <w:r>
        <w:rPr>
          <w:rFonts w:ascii="Helvetica" w:hAnsi="Helvetica"/>
          <w:b/>
          <w:bCs/>
          <w:sz w:val="24"/>
          <w:szCs w:val="24"/>
          <w:u w:color="000000"/>
        </w:rPr>
        <w:t>Figure 2c</w:t>
      </w:r>
      <w:r>
        <w:rPr>
          <w:rFonts w:ascii="Helvetica" w:hAnsi="Helvetica"/>
          <w:sz w:val="24"/>
          <w:szCs w:val="24"/>
          <w:u w:color="000000"/>
        </w:rPr>
        <w:t>). We use a STA/LTA filter to identify and discard records with prominent icequakes in them. We also discard records if they have detectable icequakes in the five-seconds preceding, or the two-secon</w:t>
      </w:r>
      <w:r>
        <w:rPr>
          <w:rFonts w:ascii="Helvetica" w:hAnsi="Helvetica"/>
          <w:sz w:val="24"/>
          <w:szCs w:val="24"/>
          <w:u w:color="000000"/>
        </w:rPr>
        <w:t>ds following the record of noise, to account for sustained icequake codas and possible precursory signals, respectively. The pervasiveness of icequakes (at times &gt;5 icequakes per minute) prevents a uniform temporal distribution of noise records that would</w:t>
      </w:r>
      <w:ins w:id="45" w:author="Jonny Kingslake" w:date="2021-09-01T11:56:00Z">
        <w:r w:rsidR="003451A6">
          <w:rPr>
            <w:rFonts w:ascii="Helvetica" w:hAnsi="Helvetica"/>
            <w:sz w:val="24"/>
            <w:szCs w:val="24"/>
            <w:u w:color="000000"/>
          </w:rPr>
          <w:t xml:space="preserve"> be</w:t>
        </w:r>
      </w:ins>
      <w:r>
        <w:rPr>
          <w:rFonts w:ascii="Helvetica" w:hAnsi="Helvetica"/>
          <w:sz w:val="24"/>
          <w:szCs w:val="24"/>
          <w:u w:color="000000"/>
        </w:rPr>
        <w:t xml:space="preserve"> </w:t>
      </w:r>
      <w:r>
        <w:rPr>
          <w:rFonts w:ascii="Helvetica" w:hAnsi="Helvetica"/>
          <w:sz w:val="24"/>
          <w:szCs w:val="24"/>
          <w:u w:color="000000"/>
        </w:rPr>
        <w:t>expected from consistent ten-minute sampling, which is especially clear in the hourly distributions of the data (</w:t>
      </w:r>
      <w:commentRangeStart w:id="46"/>
      <w:r>
        <w:rPr>
          <w:rFonts w:ascii="Helvetica" w:hAnsi="Helvetica"/>
          <w:b/>
          <w:bCs/>
          <w:sz w:val="24"/>
          <w:szCs w:val="24"/>
          <w:u w:color="000000"/>
        </w:rPr>
        <w:t>Figure 2</w:t>
      </w:r>
      <w:proofErr w:type="gramStart"/>
      <w:r>
        <w:rPr>
          <w:rFonts w:ascii="Helvetica" w:hAnsi="Helvetica"/>
          <w:b/>
          <w:bCs/>
          <w:sz w:val="24"/>
          <w:szCs w:val="24"/>
          <w:u w:color="000000"/>
        </w:rPr>
        <w:t>d,e</w:t>
      </w:r>
      <w:commentRangeEnd w:id="46"/>
      <w:proofErr w:type="gramEnd"/>
      <w:r w:rsidR="003451A6">
        <w:rPr>
          <w:rStyle w:val="CommentReference"/>
          <w:rFonts w:ascii="Times New Roman" w:hAnsi="Times New Roman" w:cs="Times New Roman"/>
          <w:color w:val="auto"/>
          <w14:textOutline w14:w="0" w14:cap="rnd" w14:cmpd="sng" w14:algn="ctr">
            <w14:noFill/>
            <w14:prstDash w14:val="solid"/>
            <w14:bevel/>
          </w14:textOutline>
        </w:rPr>
        <w:commentReference w:id="46"/>
      </w:r>
      <w:r>
        <w:rPr>
          <w:rFonts w:ascii="Helvetica" w:hAnsi="Helvetica"/>
          <w:sz w:val="24"/>
          <w:szCs w:val="24"/>
          <w:u w:color="000000"/>
        </w:rPr>
        <w:t xml:space="preserve">). The high rates of icequakes in the afternoon hours mean that there is systematic under-sampling of noise in that time period. </w:t>
      </w:r>
    </w:p>
    <w:p w14:paraId="0AC4CA24" w14:textId="057C6D67" w:rsidR="0009560C" w:rsidRDefault="00462AB1">
      <w:pPr>
        <w:pStyle w:val="Default"/>
        <w:spacing w:after="240" w:line="480" w:lineRule="auto"/>
        <w:rPr>
          <w:rFonts w:ascii="Helvetica" w:eastAsia="Helvetica" w:hAnsi="Helvetica" w:cs="Helvetica"/>
          <w:sz w:val="24"/>
          <w:szCs w:val="24"/>
          <w:u w:color="000000"/>
        </w:rPr>
      </w:pPr>
      <w:r>
        <w:rPr>
          <w:rFonts w:ascii="Helvetica" w:eastAsia="Helvetica" w:hAnsi="Helvetica" w:cs="Helvetica"/>
          <w:sz w:val="24"/>
          <w:szCs w:val="24"/>
          <w:u w:color="000000"/>
        </w:rPr>
        <w:tab/>
      </w:r>
      <w:r>
        <w:rPr>
          <w:rFonts w:ascii="Helvetica" w:hAnsi="Helvetica"/>
          <w:sz w:val="24"/>
          <w:szCs w:val="24"/>
          <w:u w:color="000000"/>
        </w:rPr>
        <w:t>T</w:t>
      </w:r>
      <w:r>
        <w:rPr>
          <w:rFonts w:ascii="Helvetica" w:hAnsi="Helvetica"/>
          <w:sz w:val="24"/>
          <w:szCs w:val="24"/>
          <w:u w:color="000000"/>
        </w:rPr>
        <w:t>o understand how environmental factors are interacting with seismicity, we utilize local GPS, lake level, temperature and precipitation measurements collected simultaneously with the seismic data (</w:t>
      </w:r>
      <w:r>
        <w:rPr>
          <w:rFonts w:ascii="Helvetica" w:hAnsi="Helvetica"/>
          <w:b/>
          <w:bCs/>
          <w:sz w:val="24"/>
          <w:szCs w:val="24"/>
          <w:u w:color="000000"/>
        </w:rPr>
        <w:t>Figure 2a</w:t>
      </w:r>
      <w:r>
        <w:rPr>
          <w:rFonts w:ascii="Helvetica" w:hAnsi="Helvetica"/>
          <w:sz w:val="24"/>
          <w:szCs w:val="24"/>
          <w:u w:color="000000"/>
        </w:rPr>
        <w:t>; Sugiyama et al., 2007; Garcia et al., 2019).</w:t>
      </w:r>
      <w:ins w:id="47" w:author="Jonny Kingslake" w:date="2021-09-01T12:04:00Z">
        <w:r w:rsidR="00913212">
          <w:rPr>
            <w:rFonts w:ascii="Helvetica" w:hAnsi="Helvetica"/>
            <w:sz w:val="24"/>
            <w:szCs w:val="24"/>
            <w:u w:color="000000"/>
          </w:rPr>
          <w:t xml:space="preserve"> </w:t>
        </w:r>
      </w:ins>
      <w:del w:id="48" w:author="Jonny Kingslake" w:date="2021-09-01T12:04:00Z">
        <w:r w:rsidDel="00913212">
          <w:rPr>
            <w:rFonts w:ascii="Helvetica" w:hAnsi="Helvetica"/>
            <w:sz w:val="24"/>
            <w:szCs w:val="24"/>
            <w:u w:color="000000"/>
          </w:rPr>
          <w:delText xml:space="preserve"> </w:delText>
        </w:r>
        <w:r w:rsidDel="00913212">
          <w:rPr>
            <w:rFonts w:ascii="Helvetica" w:hAnsi="Helvetica"/>
            <w:sz w:val="24"/>
            <w:szCs w:val="24"/>
            <w:u w:color="000000"/>
          </w:rPr>
          <w:delText>The</w:delText>
        </w:r>
        <w:r w:rsidDel="00913212">
          <w:rPr>
            <w:rFonts w:ascii="Helvetica" w:hAnsi="Helvetica"/>
            <w:sz w:val="24"/>
            <w:szCs w:val="24"/>
            <w:u w:color="000000"/>
          </w:rPr>
          <w:delText xml:space="preserve"> f</w:delText>
        </w:r>
      </w:del>
      <w:ins w:id="49" w:author="Jonny Kingslake" w:date="2021-09-01T12:04:00Z">
        <w:r w:rsidR="00913212">
          <w:rPr>
            <w:rFonts w:ascii="Helvetica" w:hAnsi="Helvetica"/>
            <w:sz w:val="24"/>
            <w:szCs w:val="24"/>
            <w:u w:color="000000"/>
          </w:rPr>
          <w:t>F</w:t>
        </w:r>
      </w:ins>
      <w:r>
        <w:rPr>
          <w:rFonts w:ascii="Helvetica" w:hAnsi="Helvetica"/>
          <w:sz w:val="24"/>
          <w:szCs w:val="24"/>
          <w:u w:color="000000"/>
        </w:rPr>
        <w:t xml:space="preserve">our GPS stations are located between 100 m and 3 km down-glacier from </w:t>
      </w:r>
      <w:proofErr w:type="spellStart"/>
      <w:r>
        <w:rPr>
          <w:rFonts w:ascii="Helvetica" w:hAnsi="Helvetica"/>
          <w:sz w:val="24"/>
          <w:szCs w:val="24"/>
          <w:u w:color="000000"/>
        </w:rPr>
        <w:t>Gorner</w:t>
      </w:r>
      <w:proofErr w:type="spellEnd"/>
      <w:r>
        <w:rPr>
          <w:rFonts w:ascii="Helvetica" w:hAnsi="Helvetica"/>
          <w:sz w:val="24"/>
          <w:szCs w:val="24"/>
          <w:u w:color="000000"/>
        </w:rPr>
        <w:t xml:space="preserve"> See</w:t>
      </w:r>
      <w:r>
        <w:rPr>
          <w:rFonts w:ascii="Helvetica" w:hAnsi="Helvetica"/>
          <w:sz w:val="24"/>
          <w:szCs w:val="24"/>
          <w:u w:color="000000"/>
          <w:lang w:val="it-IT"/>
        </w:rPr>
        <w:t xml:space="preserve">, </w:t>
      </w:r>
      <w:proofErr w:type="spellStart"/>
      <w:r>
        <w:rPr>
          <w:rFonts w:ascii="Helvetica" w:hAnsi="Helvetica"/>
          <w:sz w:val="24"/>
          <w:szCs w:val="24"/>
          <w:u w:color="000000"/>
          <w:lang w:val="it-IT"/>
        </w:rPr>
        <w:t>sampling</w:t>
      </w:r>
      <w:proofErr w:type="spellEnd"/>
      <w:r>
        <w:rPr>
          <w:rFonts w:ascii="Helvetica" w:hAnsi="Helvetica"/>
          <w:sz w:val="24"/>
          <w:szCs w:val="24"/>
          <w:u w:color="000000"/>
        </w:rPr>
        <w:t xml:space="preserve"> continuously every 2 minutes with a horizontal and vertical accuracy of +/-1.4 mm and +/-3 mm, respectively. We use the G</w:t>
      </w:r>
      <w:commentRangeStart w:id="50"/>
      <w:r>
        <w:rPr>
          <w:rFonts w:ascii="Helvetica" w:hAnsi="Helvetica"/>
          <w:sz w:val="24"/>
          <w:szCs w:val="24"/>
          <w:u w:color="000000"/>
        </w:rPr>
        <w:t xml:space="preserve">PS displacement measurements from Garcia et al. (2019) relative to their location at the beginning of our </w:t>
      </w:r>
      <w:r>
        <w:rPr>
          <w:rFonts w:ascii="Helvetica" w:hAnsi="Helvetica"/>
          <w:sz w:val="24"/>
          <w:szCs w:val="24"/>
          <w:u w:color="000000"/>
        </w:rPr>
        <w:lastRenderedPageBreak/>
        <w:t>study, subtract the pre-drai</w:t>
      </w:r>
      <w:r>
        <w:rPr>
          <w:rFonts w:ascii="Helvetica" w:hAnsi="Helvetica"/>
          <w:sz w:val="24"/>
          <w:szCs w:val="24"/>
          <w:u w:color="000000"/>
        </w:rPr>
        <w:t xml:space="preserve">nage GPS velocity reported </w:t>
      </w:r>
      <w:commentRangeEnd w:id="50"/>
      <w:r w:rsidR="00913212">
        <w:rPr>
          <w:rStyle w:val="CommentReference"/>
          <w:rFonts w:ascii="Times New Roman" w:hAnsi="Times New Roman" w:cs="Times New Roman"/>
          <w:color w:val="auto"/>
          <w14:textOutline w14:w="0" w14:cap="rnd" w14:cmpd="sng" w14:algn="ctr">
            <w14:noFill/>
            <w14:prstDash w14:val="solid"/>
            <w14:bevel/>
          </w14:textOutline>
        </w:rPr>
        <w:commentReference w:id="50"/>
      </w:r>
      <w:r>
        <w:rPr>
          <w:rFonts w:ascii="Helvetica" w:hAnsi="Helvetica"/>
          <w:sz w:val="24"/>
          <w:szCs w:val="24"/>
          <w:u w:color="000000"/>
        </w:rPr>
        <w:t xml:space="preserve">for each station in (Table 1), then take an hourly rolling average. This allows us to see diurnal periodicity as well as the larger surges caused by the outburst flood, temperature, and rainfall. </w:t>
      </w:r>
    </w:p>
    <w:p w14:paraId="3A8B8EC9" w14:textId="0A3CC495" w:rsidR="0009560C" w:rsidRDefault="00462AB1">
      <w:pPr>
        <w:pStyle w:val="Default"/>
        <w:spacing w:after="240" w:line="480" w:lineRule="auto"/>
        <w:rPr>
          <w:rFonts w:ascii="Helvetica" w:eastAsia="Helvetica" w:hAnsi="Helvetica" w:cs="Helvetica"/>
          <w:sz w:val="24"/>
          <w:szCs w:val="24"/>
          <w:u w:color="E50C0C"/>
        </w:rPr>
      </w:pPr>
      <w:r>
        <w:rPr>
          <w:rFonts w:ascii="Helvetica" w:eastAsia="Helvetica" w:hAnsi="Helvetica" w:cs="Helvetica"/>
          <w:sz w:val="24"/>
          <w:szCs w:val="24"/>
          <w:u w:color="000000"/>
        </w:rPr>
        <w:tab/>
        <w:t xml:space="preserve"> Lake levels were measured by a</w:t>
      </w:r>
      <w:r>
        <w:rPr>
          <w:rFonts w:ascii="Helvetica" w:eastAsia="Helvetica" w:hAnsi="Helvetica" w:cs="Helvetica"/>
          <w:sz w:val="24"/>
          <w:szCs w:val="24"/>
          <w:u w:color="000000"/>
        </w:rPr>
        <w:t xml:space="preserve"> pressure transducer sampling continuously every minute. Temperature and precipitation data come from an automated weather station located on the northern margin of </w:t>
      </w:r>
      <w:proofErr w:type="spellStart"/>
      <w:r>
        <w:rPr>
          <w:rFonts w:ascii="Helvetica" w:eastAsia="Helvetica" w:hAnsi="Helvetica" w:cs="Helvetica"/>
          <w:sz w:val="24"/>
          <w:szCs w:val="24"/>
          <w:u w:color="000000"/>
        </w:rPr>
        <w:t>Gorner</w:t>
      </w:r>
      <w:proofErr w:type="spellEnd"/>
      <w:r>
        <w:rPr>
          <w:rFonts w:ascii="Helvetica" w:eastAsia="Helvetica" w:hAnsi="Helvetica" w:cs="Helvetica"/>
          <w:sz w:val="24"/>
          <w:szCs w:val="24"/>
          <w:u w:color="000000"/>
        </w:rPr>
        <w:t xml:space="preserve"> Glacier, 2.5 km from </w:t>
      </w:r>
      <w:ins w:id="51" w:author="Jonny Kingslake" w:date="2021-09-01T12:07:00Z">
        <w:r w:rsidR="00913212">
          <w:rPr>
            <w:rFonts w:ascii="Helvetica" w:eastAsia="Helvetica" w:hAnsi="Helvetica" w:cs="Helvetica"/>
            <w:sz w:val="24"/>
            <w:szCs w:val="24"/>
            <w:u w:color="000000"/>
          </w:rPr>
          <w:t xml:space="preserve">and 600 m higher than </w:t>
        </w:r>
      </w:ins>
      <w:r>
        <w:rPr>
          <w:rFonts w:ascii="Helvetica" w:eastAsia="Helvetica" w:hAnsi="Helvetica" w:cs="Helvetica"/>
          <w:sz w:val="24"/>
          <w:szCs w:val="24"/>
          <w:u w:color="000000"/>
        </w:rPr>
        <w:t xml:space="preserve">the seismic array </w:t>
      </w:r>
      <w:del w:id="52" w:author="Jonny Kingslake" w:date="2021-09-01T12:07:00Z">
        <w:r w:rsidDel="00913212">
          <w:rPr>
            <w:rFonts w:ascii="Helvetica" w:eastAsia="Helvetica" w:hAnsi="Helvetica" w:cs="Helvetica"/>
            <w:sz w:val="24"/>
            <w:szCs w:val="24"/>
            <w:u w:color="000000"/>
          </w:rPr>
          <w:delText xml:space="preserve">and 600 m in elevation above it </w:delText>
        </w:r>
      </w:del>
      <w:r>
        <w:rPr>
          <w:rFonts w:ascii="Helvetica" w:eastAsia="Helvetica" w:hAnsi="Helvetica" w:cs="Helvetica"/>
          <w:sz w:val="24"/>
          <w:szCs w:val="24"/>
          <w:u w:color="000000"/>
        </w:rPr>
        <w:t>(Garcia et al</w:t>
      </w:r>
      <w:r>
        <w:rPr>
          <w:rFonts w:ascii="Helvetica" w:eastAsia="Helvetica" w:hAnsi="Helvetica" w:cs="Helvetica"/>
          <w:sz w:val="24"/>
          <w:szCs w:val="24"/>
          <w:u w:color="000000"/>
        </w:rPr>
        <w:t>., 2019).</w:t>
      </w:r>
    </w:p>
    <w:p w14:paraId="16F18858" w14:textId="77777777" w:rsidR="0009560C" w:rsidRDefault="0009560C">
      <w:pPr>
        <w:pStyle w:val="Default"/>
        <w:spacing w:after="240" w:line="480" w:lineRule="auto"/>
        <w:rPr>
          <w:rFonts w:ascii="Helvetica" w:eastAsia="Helvetica" w:hAnsi="Helvetica" w:cs="Helvetica"/>
          <w:sz w:val="24"/>
          <w:szCs w:val="24"/>
          <w:u w:color="000000"/>
        </w:rPr>
      </w:pPr>
    </w:p>
    <w:p w14:paraId="4B084AD8" w14:textId="77777777" w:rsidR="0009560C" w:rsidRDefault="00462AB1">
      <w:pPr>
        <w:pStyle w:val="Default"/>
        <w:spacing w:after="240" w:line="480" w:lineRule="auto"/>
        <w:rPr>
          <w:rFonts w:ascii="Helvetica" w:eastAsia="Helvetica" w:hAnsi="Helvetica" w:cs="Helvetica"/>
          <w:b/>
          <w:bCs/>
          <w:sz w:val="24"/>
          <w:szCs w:val="24"/>
          <w:u w:val="single" w:color="000000"/>
        </w:rPr>
      </w:pPr>
      <w:r>
        <w:rPr>
          <w:rFonts w:ascii="Helvetica" w:hAnsi="Helvetica"/>
          <w:b/>
          <w:bCs/>
          <w:sz w:val="30"/>
          <w:szCs w:val="30"/>
          <w:u w:val="single" w:color="000000"/>
        </w:rPr>
        <w:t>Methods</w:t>
      </w:r>
      <w:r>
        <w:rPr>
          <w:rFonts w:ascii="Helvetica" w:hAnsi="Helvetica"/>
          <w:b/>
          <w:bCs/>
          <w:sz w:val="24"/>
          <w:szCs w:val="24"/>
          <w:u w:val="single" w:color="000000"/>
        </w:rPr>
        <w:t xml:space="preserve"> </w:t>
      </w:r>
    </w:p>
    <w:p w14:paraId="182C2720" w14:textId="77777777" w:rsidR="0009560C" w:rsidRDefault="00462AB1">
      <w:pPr>
        <w:pStyle w:val="Default"/>
        <w:spacing w:after="240" w:line="480" w:lineRule="auto"/>
        <w:rPr>
          <w:rFonts w:ascii="Helvetica" w:eastAsia="Helvetica" w:hAnsi="Helvetica" w:cs="Helvetica"/>
          <w:b/>
          <w:bCs/>
          <w:sz w:val="24"/>
          <w:szCs w:val="24"/>
          <w:u w:val="single" w:color="000000"/>
        </w:rPr>
      </w:pPr>
      <w:r>
        <w:rPr>
          <w:rFonts w:ascii="Helvetica" w:hAnsi="Helvetica"/>
          <w:b/>
          <w:bCs/>
          <w:sz w:val="24"/>
          <w:szCs w:val="24"/>
          <w:u w:val="single" w:color="000000"/>
        </w:rPr>
        <w:t>Spectrogram generation:</w:t>
      </w:r>
    </w:p>
    <w:p w14:paraId="70E5A441" w14:textId="3EEE7751" w:rsidR="0009560C" w:rsidRDefault="00462AB1">
      <w:pPr>
        <w:pStyle w:val="Default"/>
        <w:spacing w:after="240" w:line="480" w:lineRule="auto"/>
        <w:rPr>
          <w:rFonts w:ascii="Helvetica" w:eastAsia="Helvetica" w:hAnsi="Helvetica" w:cs="Helvetica"/>
          <w:sz w:val="24"/>
          <w:szCs w:val="24"/>
          <w:u w:color="000000"/>
        </w:rPr>
      </w:pPr>
      <w:r>
        <w:rPr>
          <w:rFonts w:ascii="Helvetica" w:eastAsia="Helvetica" w:hAnsi="Helvetica" w:cs="Helvetica"/>
          <w:sz w:val="24"/>
          <w:szCs w:val="24"/>
          <w:u w:color="000000"/>
        </w:rPr>
        <w:tab/>
        <w:t>We calculate spectrograms of the ground velocity data using a short-time Fourier transform (STFT). Table 2 lists the parameters used to generate the spectrograms, including STFT window length, overlap, and numbe</w:t>
      </w:r>
      <w:r>
        <w:rPr>
          <w:rFonts w:ascii="Helvetica" w:eastAsia="Helvetica" w:hAnsi="Helvetica" w:cs="Helvetica"/>
          <w:sz w:val="24"/>
          <w:szCs w:val="24"/>
          <w:u w:color="000000"/>
        </w:rPr>
        <w:t>r of windows for the icequake or noise observations. The spectrograms are then filtered according to the values in Table 2. The upper frequency constraint</w:t>
      </w:r>
      <w:ins w:id="53" w:author="Jonny Kingslake" w:date="2021-09-01T12:12:00Z">
        <w:r w:rsidR="00913212">
          <w:rPr>
            <w:rFonts w:ascii="Helvetica" w:eastAsia="Helvetica" w:hAnsi="Helvetica" w:cs="Helvetica"/>
            <w:sz w:val="24"/>
            <w:szCs w:val="24"/>
            <w:u w:color="000000"/>
          </w:rPr>
          <w:t xml:space="preserve">, </w:t>
        </w:r>
        <w:proofErr w:type="spellStart"/>
        <w:r w:rsidR="00913212">
          <w:rPr>
            <w:rFonts w:ascii="Helvetica" w:eastAsia="Helvetica" w:hAnsi="Helvetica" w:cs="Helvetica"/>
            <w:sz w:val="24"/>
            <w:szCs w:val="24"/>
            <w:u w:color="000000"/>
          </w:rPr>
          <w:t>f_max</w:t>
        </w:r>
        <w:proofErr w:type="spellEnd"/>
        <w:r w:rsidR="00913212">
          <w:rPr>
            <w:rFonts w:ascii="Helvetica" w:eastAsia="Helvetica" w:hAnsi="Helvetica" w:cs="Helvetica"/>
            <w:sz w:val="24"/>
            <w:szCs w:val="24"/>
            <w:u w:color="000000"/>
          </w:rPr>
          <w:t>,</w:t>
        </w:r>
      </w:ins>
      <w:r>
        <w:rPr>
          <w:rFonts w:ascii="Helvetica" w:eastAsia="Helvetica" w:hAnsi="Helvetica" w:cs="Helvetica"/>
          <w:sz w:val="24"/>
          <w:szCs w:val="24"/>
          <w:u w:color="000000"/>
        </w:rPr>
        <w:t xml:space="preserve"> is chosen to avoid the sharp spectral peaks in the noise data at around 90 Hz (see </w:t>
      </w:r>
      <w:r>
        <w:rPr>
          <w:rFonts w:ascii="Helvetica" w:hAnsi="Helvetica"/>
          <w:b/>
          <w:bCs/>
          <w:sz w:val="24"/>
          <w:szCs w:val="24"/>
          <w:u w:color="000000"/>
        </w:rPr>
        <w:t>Figure 3b,</w:t>
      </w:r>
      <w:r>
        <w:rPr>
          <w:rFonts w:ascii="Helvetica" w:hAnsi="Helvetica"/>
          <w:sz w:val="24"/>
          <w:szCs w:val="24"/>
          <w:u w:color="000000"/>
        </w:rPr>
        <w:t xml:space="preserve"> top pan</w:t>
      </w:r>
      <w:r>
        <w:rPr>
          <w:rFonts w:ascii="Helvetica" w:hAnsi="Helvetica"/>
          <w:sz w:val="24"/>
          <w:szCs w:val="24"/>
          <w:u w:color="000000"/>
        </w:rPr>
        <w:t>el) and the prominent lobes in icequake data around 160 Hz (</w:t>
      </w:r>
      <w:r>
        <w:rPr>
          <w:rFonts w:ascii="Helvetica" w:hAnsi="Helvetica"/>
          <w:b/>
          <w:bCs/>
          <w:sz w:val="24"/>
          <w:szCs w:val="24"/>
          <w:u w:color="000000"/>
        </w:rPr>
        <w:t>Figure 3a</w:t>
      </w:r>
      <w:r>
        <w:rPr>
          <w:rFonts w:ascii="Helvetica" w:hAnsi="Helvetica"/>
          <w:sz w:val="24"/>
          <w:szCs w:val="24"/>
          <w:u w:color="000000"/>
        </w:rPr>
        <w:t>, top panel). Our experiments show that these features are instrument artifacts which can strongly impact results. The lower frequency bound</w:t>
      </w:r>
      <w:ins w:id="54" w:author="Jonny Kingslake" w:date="2021-09-01T12:12:00Z">
        <w:r w:rsidR="00913212">
          <w:rPr>
            <w:rFonts w:ascii="Helvetica" w:hAnsi="Helvetica"/>
            <w:sz w:val="24"/>
            <w:szCs w:val="24"/>
            <w:u w:color="000000"/>
          </w:rPr>
          <w:t xml:space="preserve">, </w:t>
        </w:r>
        <w:proofErr w:type="spellStart"/>
        <w:r w:rsidR="00913212">
          <w:rPr>
            <w:rFonts w:ascii="Helvetica" w:hAnsi="Helvetica"/>
            <w:sz w:val="24"/>
            <w:szCs w:val="24"/>
            <w:u w:color="000000"/>
          </w:rPr>
          <w:t>f_min</w:t>
        </w:r>
        <w:proofErr w:type="spellEnd"/>
        <w:r w:rsidR="00913212">
          <w:rPr>
            <w:rFonts w:ascii="Helvetica" w:hAnsi="Helvetica"/>
            <w:sz w:val="24"/>
            <w:szCs w:val="24"/>
            <w:u w:color="000000"/>
          </w:rPr>
          <w:t>,</w:t>
        </w:r>
      </w:ins>
      <w:r>
        <w:rPr>
          <w:rFonts w:ascii="Helvetica" w:hAnsi="Helvetica"/>
          <w:sz w:val="24"/>
          <w:szCs w:val="24"/>
          <w:u w:color="000000"/>
        </w:rPr>
        <w:t xml:space="preserve"> is chosen to be near the theoretical limit all</w:t>
      </w:r>
      <w:r>
        <w:rPr>
          <w:rFonts w:ascii="Helvetica" w:hAnsi="Helvetica"/>
          <w:sz w:val="24"/>
          <w:szCs w:val="24"/>
          <w:u w:color="000000"/>
        </w:rPr>
        <w:t xml:space="preserve">owed by the STFT window length, keeping in mind that there must be </w:t>
      </w:r>
      <w:del w:id="55" w:author="Jonny Kingslake" w:date="2021-09-01T12:09:00Z">
        <w:r w:rsidDel="00913212">
          <w:rPr>
            <w:rFonts w:ascii="Helvetica" w:hAnsi="Helvetica"/>
            <w:sz w:val="24"/>
            <w:szCs w:val="24"/>
            <w:u w:color="000000"/>
          </w:rPr>
          <w:delText xml:space="preserve">numerous </w:delText>
        </w:r>
      </w:del>
      <w:r>
        <w:rPr>
          <w:rFonts w:ascii="Helvetica" w:hAnsi="Helvetica"/>
          <w:sz w:val="24"/>
          <w:szCs w:val="24"/>
          <w:u w:color="000000"/>
        </w:rPr>
        <w:t xml:space="preserve">enough STFT windows for robust analysis by </w:t>
      </w:r>
      <w:r>
        <w:rPr>
          <w:rFonts w:ascii="Helvetica" w:hAnsi="Helvetica"/>
          <w:sz w:val="24"/>
          <w:szCs w:val="24"/>
          <w:u w:color="000000"/>
        </w:rPr>
        <w:lastRenderedPageBreak/>
        <w:t xml:space="preserve">the hidden Markov Model (which learns on </w:t>
      </w:r>
      <w:del w:id="56" w:author="Jonny Kingslake" w:date="2021-09-01T12:09:00Z">
        <w:r w:rsidDel="00913212">
          <w:rPr>
            <w:rFonts w:ascii="Helvetica" w:hAnsi="Helvetica"/>
            <w:sz w:val="24"/>
            <w:szCs w:val="24"/>
            <w:u w:color="000000"/>
          </w:rPr>
          <w:delText>reoccuring</w:delText>
        </w:r>
      </w:del>
      <w:ins w:id="57" w:author="Jonny Kingslake" w:date="2021-09-01T12:09:00Z">
        <w:r w:rsidR="00913212">
          <w:rPr>
            <w:rFonts w:ascii="Helvetica" w:hAnsi="Helvetica"/>
            <w:sz w:val="24"/>
            <w:szCs w:val="24"/>
            <w:u w:color="000000"/>
          </w:rPr>
          <w:t>reoccurring</w:t>
        </w:r>
      </w:ins>
      <w:r>
        <w:rPr>
          <w:rFonts w:ascii="Helvetica" w:hAnsi="Helvetica"/>
          <w:sz w:val="24"/>
          <w:szCs w:val="24"/>
          <w:u w:color="000000"/>
        </w:rPr>
        <w:t xml:space="preserve"> time-varying patterns). </w:t>
      </w:r>
      <w:commentRangeStart w:id="58"/>
      <w:r>
        <w:rPr>
          <w:rFonts w:ascii="Helvetica" w:hAnsi="Helvetica"/>
          <w:sz w:val="24"/>
          <w:szCs w:val="24"/>
          <w:u w:color="000000"/>
        </w:rPr>
        <w:t>Our experiments sh</w:t>
      </w:r>
      <w:r>
        <w:rPr>
          <w:rFonts w:ascii="Helvetica" w:hAnsi="Helvetica"/>
          <w:sz w:val="24"/>
          <w:szCs w:val="24"/>
          <w:u w:color="000000"/>
        </w:rPr>
        <w:t xml:space="preserve">ow that using at least 30 STFT windows are </w:t>
      </w:r>
      <w:r>
        <w:rPr>
          <w:rFonts w:ascii="Helvetica" w:hAnsi="Helvetica"/>
          <w:sz w:val="24"/>
          <w:szCs w:val="24"/>
          <w:u w:color="000000"/>
        </w:rPr>
        <w:t xml:space="preserve">recommended. </w:t>
      </w:r>
      <w:commentRangeEnd w:id="58"/>
      <w:r w:rsidR="00913212">
        <w:rPr>
          <w:rStyle w:val="CommentReference"/>
          <w:rFonts w:ascii="Times New Roman" w:hAnsi="Times New Roman" w:cs="Times New Roman"/>
          <w:color w:val="auto"/>
          <w14:textOutline w14:w="0" w14:cap="rnd" w14:cmpd="sng" w14:algn="ctr">
            <w14:noFill/>
            <w14:prstDash w14:val="solid"/>
            <w14:bevel/>
          </w14:textOutline>
        </w:rPr>
        <w:commentReference w:id="58"/>
      </w:r>
      <w:r>
        <w:rPr>
          <w:rFonts w:ascii="Helvetica" w:hAnsi="Helvetica"/>
          <w:sz w:val="24"/>
          <w:szCs w:val="24"/>
          <w:u w:color="000000"/>
        </w:rPr>
        <w:t xml:space="preserve">Following </w:t>
      </w:r>
      <w:del w:id="59" w:author="Jonny Kingslake" w:date="2021-09-01T12:09:00Z">
        <w:r w:rsidDel="00913212">
          <w:rPr>
            <w:rFonts w:ascii="Helvetica" w:hAnsi="Helvetica"/>
            <w:sz w:val="24"/>
            <w:szCs w:val="24"/>
            <w:u w:color="000000"/>
          </w:rPr>
          <w:delText>the original study on SpecUFEx (</w:delText>
        </w:r>
      </w:del>
      <w:r>
        <w:rPr>
          <w:rFonts w:ascii="Helvetica" w:hAnsi="Helvetica"/>
          <w:sz w:val="24"/>
          <w:szCs w:val="24"/>
          <w:u w:color="000000"/>
        </w:rPr>
        <w:t>Holtzman et al.</w:t>
      </w:r>
      <w:ins w:id="60" w:author="Jonny Kingslake" w:date="2021-09-01T12:09:00Z">
        <w:r w:rsidR="00913212">
          <w:rPr>
            <w:rFonts w:ascii="Helvetica" w:hAnsi="Helvetica"/>
            <w:sz w:val="24"/>
            <w:szCs w:val="24"/>
            <w:u w:color="000000"/>
          </w:rPr>
          <w:t xml:space="preserve"> (</w:t>
        </w:r>
      </w:ins>
      <w:del w:id="61" w:author="Jonny Kingslake" w:date="2021-09-01T12:09:00Z">
        <w:r w:rsidDel="00913212">
          <w:rPr>
            <w:rFonts w:ascii="Helvetica" w:hAnsi="Helvetica"/>
            <w:sz w:val="24"/>
            <w:szCs w:val="24"/>
            <w:u w:color="000000"/>
          </w:rPr>
          <w:delText xml:space="preserve">, </w:delText>
        </w:r>
      </w:del>
      <w:r>
        <w:rPr>
          <w:rFonts w:ascii="Helvetica" w:hAnsi="Helvetica"/>
          <w:sz w:val="24"/>
          <w:szCs w:val="24"/>
          <w:u w:color="000000"/>
        </w:rPr>
        <w:t>2018</w:t>
      </w:r>
      <w:r>
        <w:rPr>
          <w:rFonts w:ascii="Helvetica" w:hAnsi="Helvetica"/>
          <w:sz w:val="24"/>
          <w:szCs w:val="24"/>
          <w:u w:color="000000"/>
        </w:rPr>
        <w:t>)</w:t>
      </w:r>
      <w:r>
        <w:rPr>
          <w:rFonts w:ascii="Helvetica" w:hAnsi="Helvetica"/>
          <w:sz w:val="24"/>
          <w:szCs w:val="24"/>
          <w:u w:color="000000"/>
        </w:rPr>
        <w:t>,</w:t>
      </w:r>
      <w:ins w:id="62" w:author="Jonny Kingslake" w:date="2021-09-01T12:09:00Z">
        <w:r w:rsidR="00913212">
          <w:rPr>
            <w:rFonts w:ascii="Helvetica" w:hAnsi="Helvetica"/>
            <w:sz w:val="24"/>
            <w:szCs w:val="24"/>
            <w:u w:color="000000"/>
          </w:rPr>
          <w:t xml:space="preserve"> </w:t>
        </w:r>
      </w:ins>
      <w:ins w:id="63" w:author="Jonny Kingslake" w:date="2021-09-01T12:10:00Z">
        <w:r w:rsidR="00913212">
          <w:rPr>
            <w:rFonts w:ascii="Helvetica" w:hAnsi="Helvetica"/>
            <w:sz w:val="24"/>
            <w:szCs w:val="24"/>
            <w:u w:color="000000"/>
          </w:rPr>
          <w:t xml:space="preserve">who first developed </w:t>
        </w:r>
      </w:ins>
      <w:proofErr w:type="spellStart"/>
      <w:ins w:id="64" w:author="Jonny Kingslake" w:date="2021-09-01T12:11:00Z">
        <w:r w:rsidR="00913212">
          <w:rPr>
            <w:rFonts w:ascii="Helvetica" w:hAnsi="Helvetica"/>
            <w:sz w:val="24"/>
            <w:szCs w:val="24"/>
            <w:u w:color="000000"/>
            <w:lang w:val="de-DE"/>
          </w:rPr>
          <w:t>SpecUFEx</w:t>
        </w:r>
      </w:ins>
      <w:proofErr w:type="spellEnd"/>
      <w:ins w:id="65" w:author="Jonny Kingslake" w:date="2021-09-01T12:10:00Z">
        <w:r w:rsidR="00913212">
          <w:rPr>
            <w:rFonts w:ascii="Helvetica" w:hAnsi="Helvetica"/>
            <w:sz w:val="24"/>
            <w:szCs w:val="24"/>
            <w:u w:color="000000"/>
          </w:rPr>
          <w:t>,</w:t>
        </w:r>
      </w:ins>
      <w:r>
        <w:rPr>
          <w:rFonts w:ascii="Helvetica" w:hAnsi="Helvetica"/>
          <w:sz w:val="24"/>
          <w:szCs w:val="24"/>
          <w:u w:color="000000"/>
        </w:rPr>
        <w:t xml:space="preserve"> we </w:t>
      </w:r>
      <w:del w:id="66" w:author="Jonny Kingslake" w:date="2021-09-01T12:10:00Z">
        <w:r w:rsidDel="00913212">
          <w:rPr>
            <w:rFonts w:ascii="Helvetica" w:hAnsi="Helvetica"/>
            <w:sz w:val="24"/>
            <w:szCs w:val="24"/>
            <w:u w:color="000000"/>
          </w:rPr>
          <w:delText xml:space="preserve">then </w:delText>
        </w:r>
      </w:del>
      <w:r>
        <w:rPr>
          <w:rFonts w:ascii="Helvetica" w:hAnsi="Helvetica"/>
          <w:sz w:val="24"/>
          <w:szCs w:val="24"/>
          <w:u w:color="000000"/>
        </w:rPr>
        <w:t>normalize each spectrogram by its mean, convert it to decibels, and force negative values, if they occur, to zero.</w:t>
      </w:r>
    </w:p>
    <w:p w14:paraId="34DB4335" w14:textId="77777777" w:rsidR="0009560C" w:rsidRDefault="0009560C">
      <w:pPr>
        <w:pStyle w:val="Default"/>
        <w:spacing w:after="240" w:line="480" w:lineRule="auto"/>
        <w:rPr>
          <w:rFonts w:ascii="Helvetica" w:eastAsia="Helvetica" w:hAnsi="Helvetica" w:cs="Helvetica"/>
          <w:sz w:val="24"/>
          <w:szCs w:val="24"/>
          <w:u w:color="000000"/>
        </w:rPr>
      </w:pPr>
    </w:p>
    <w:p w14:paraId="5AAE09D1" w14:textId="77777777" w:rsidR="0009560C" w:rsidRDefault="00462AB1">
      <w:pPr>
        <w:pStyle w:val="Default"/>
        <w:spacing w:after="240" w:line="480" w:lineRule="auto"/>
        <w:rPr>
          <w:rFonts w:ascii="Helvetica" w:eastAsia="Helvetica" w:hAnsi="Helvetica" w:cs="Helvetica"/>
          <w:sz w:val="24"/>
          <w:szCs w:val="24"/>
          <w:u w:color="000000"/>
        </w:rPr>
      </w:pPr>
      <w:proofErr w:type="spellStart"/>
      <w:r>
        <w:rPr>
          <w:rFonts w:ascii="Helvetica" w:hAnsi="Helvetica"/>
          <w:b/>
          <w:bCs/>
          <w:sz w:val="24"/>
          <w:szCs w:val="24"/>
          <w:u w:val="single" w:color="000000"/>
          <w:lang w:val="de-DE"/>
        </w:rPr>
        <w:t>SpecUFEx</w:t>
      </w:r>
      <w:proofErr w:type="spellEnd"/>
      <w:r>
        <w:rPr>
          <w:rFonts w:ascii="Helvetica" w:hAnsi="Helvetica"/>
          <w:sz w:val="24"/>
          <w:szCs w:val="24"/>
          <w:u w:color="000000"/>
          <w:lang w:val="de-DE"/>
        </w:rPr>
        <w:t>:</w:t>
      </w:r>
    </w:p>
    <w:p w14:paraId="61BB6E4A" w14:textId="77777777" w:rsidR="0009560C" w:rsidRDefault="00462AB1">
      <w:pPr>
        <w:pStyle w:val="Default"/>
        <w:spacing w:after="240" w:line="480" w:lineRule="auto"/>
        <w:rPr>
          <w:rFonts w:ascii="Helvetica" w:eastAsia="Helvetica" w:hAnsi="Helvetica" w:cs="Helvetica"/>
          <w:sz w:val="24"/>
          <w:szCs w:val="24"/>
          <w:u w:color="000000"/>
        </w:rPr>
      </w:pPr>
      <w:r>
        <w:rPr>
          <w:rFonts w:ascii="Helvetica" w:eastAsia="Helvetica" w:hAnsi="Helvetica" w:cs="Helvetica"/>
          <w:sz w:val="24"/>
          <w:szCs w:val="24"/>
          <w:u w:color="000000"/>
        </w:rPr>
        <w:tab/>
      </w:r>
      <w:proofErr w:type="spellStart"/>
      <w:r>
        <w:rPr>
          <w:rFonts w:ascii="Helvetica" w:hAnsi="Helvetica"/>
          <w:sz w:val="24"/>
          <w:szCs w:val="24"/>
          <w:u w:color="000000"/>
          <w:lang w:val="de-DE"/>
        </w:rPr>
        <w:t>SpecUFEx</w:t>
      </w:r>
      <w:proofErr w:type="spellEnd"/>
      <w:r>
        <w:rPr>
          <w:rFonts w:ascii="Helvetica" w:hAnsi="Helvetica"/>
          <w:sz w:val="24"/>
          <w:szCs w:val="24"/>
          <w:u w:color="000000"/>
        </w:rPr>
        <w:t xml:space="preserve"> applies two layers of unsupervised feature extraction to the spectrograms, beginning with nonnegative matrix factorization (NMF; </w:t>
      </w:r>
      <w:r>
        <w:rPr>
          <w:rFonts w:ascii="Helvetica" w:hAnsi="Helvetica"/>
          <w:b/>
          <w:bCs/>
          <w:sz w:val="24"/>
          <w:szCs w:val="24"/>
          <w:u w:color="000000"/>
        </w:rPr>
        <w:t>Figure 4a</w:t>
      </w:r>
      <w:r>
        <w:rPr>
          <w:rFonts w:ascii="Helvetica" w:hAnsi="Helvetica"/>
          <w:sz w:val="24"/>
          <w:szCs w:val="24"/>
          <w:u w:color="000000"/>
        </w:rPr>
        <w:t xml:space="preserve">). NMF reduces spectrograms into a basis </w:t>
      </w:r>
      <w:r>
        <w:rPr>
          <w:rFonts w:ascii="Helvetica" w:hAnsi="Helvetica"/>
          <w:sz w:val="24"/>
          <w:szCs w:val="24"/>
          <w:u w:color="000000"/>
        </w:rPr>
        <w:t>“</w:t>
      </w:r>
      <w:r>
        <w:rPr>
          <w:rFonts w:ascii="Helvetica" w:hAnsi="Helvetica"/>
          <w:sz w:val="24"/>
          <w:szCs w:val="24"/>
          <w:u w:color="000000"/>
        </w:rPr>
        <w:t>dictionary</w:t>
      </w:r>
      <w:r>
        <w:rPr>
          <w:rFonts w:ascii="Helvetica" w:hAnsi="Helvetica"/>
          <w:sz w:val="24"/>
          <w:szCs w:val="24"/>
          <w:u w:color="000000"/>
        </w:rPr>
        <w:t xml:space="preserve">” </w:t>
      </w:r>
      <w:r>
        <w:rPr>
          <w:rFonts w:ascii="Helvetica" w:hAnsi="Helvetica"/>
          <w:sz w:val="24"/>
          <w:szCs w:val="24"/>
          <w:u w:color="000000"/>
        </w:rPr>
        <w:t>of sparse and meaningful spectral patterns, and an activation c</w:t>
      </w:r>
      <w:r>
        <w:rPr>
          <w:rFonts w:ascii="Helvetica" w:hAnsi="Helvetica"/>
          <w:sz w:val="24"/>
          <w:szCs w:val="24"/>
          <w:u w:color="000000"/>
        </w:rPr>
        <w:t xml:space="preserve">oefficient matrix (ACM) that shows how those patterns vary over time (Lee and Seung, 1999). The NMF dictionary is shared for all spectrograms, but the </w:t>
      </w:r>
      <w:r>
        <w:rPr>
          <w:rFonts w:ascii="Helvetica" w:hAnsi="Helvetica"/>
          <w:sz w:val="24"/>
          <w:szCs w:val="24"/>
          <w:u w:color="000000"/>
          <w:lang w:val="pt-PT"/>
        </w:rPr>
        <w:t>ACM</w:t>
      </w:r>
      <w:r>
        <w:rPr>
          <w:rFonts w:ascii="Helvetica" w:hAnsi="Helvetica"/>
          <w:sz w:val="24"/>
          <w:szCs w:val="24"/>
          <w:u w:color="000000"/>
        </w:rPr>
        <w:t>s are generated uniquely for each spectrogram. Unlike other unsupervised dimensionality reduction tech</w:t>
      </w:r>
      <w:r>
        <w:rPr>
          <w:rFonts w:ascii="Helvetica" w:hAnsi="Helvetica"/>
          <w:sz w:val="24"/>
          <w:szCs w:val="24"/>
          <w:u w:color="000000"/>
        </w:rPr>
        <w:t xml:space="preserve">niques (e.g., principal or independent component analysis, vector quantization) the linear, additive nature of NMF allows for highly interpretable output, evident by comparing the spectrogram and ACM in </w:t>
      </w:r>
      <w:r>
        <w:rPr>
          <w:rFonts w:ascii="Helvetica" w:hAnsi="Helvetica"/>
          <w:b/>
          <w:bCs/>
          <w:sz w:val="24"/>
          <w:szCs w:val="24"/>
          <w:u w:color="000000"/>
        </w:rPr>
        <w:t>Figure 4a and b</w:t>
      </w:r>
      <w:r>
        <w:rPr>
          <w:rFonts w:ascii="Helvetica" w:hAnsi="Helvetica"/>
          <w:sz w:val="24"/>
          <w:szCs w:val="24"/>
          <w:u w:color="000000"/>
        </w:rPr>
        <w:t xml:space="preserve">. </w:t>
      </w:r>
    </w:p>
    <w:p w14:paraId="6E830524" w14:textId="77777777" w:rsidR="0009560C" w:rsidRDefault="00462AB1">
      <w:pPr>
        <w:pStyle w:val="Default"/>
        <w:spacing w:after="240" w:line="480" w:lineRule="auto"/>
        <w:rPr>
          <w:rFonts w:ascii="Helvetica" w:eastAsia="Helvetica" w:hAnsi="Helvetica" w:cs="Helvetica"/>
          <w:sz w:val="24"/>
          <w:szCs w:val="24"/>
          <w:u w:color="000000"/>
        </w:rPr>
      </w:pPr>
      <w:r>
        <w:rPr>
          <w:rFonts w:ascii="Helvetica" w:eastAsia="Helvetica" w:hAnsi="Helvetica" w:cs="Helvetica"/>
          <w:sz w:val="24"/>
          <w:szCs w:val="24"/>
          <w:u w:color="000000"/>
        </w:rPr>
        <w:tab/>
      </w:r>
      <w:r>
        <w:rPr>
          <w:rFonts w:ascii="Helvetica" w:hAnsi="Helvetica"/>
          <w:sz w:val="24"/>
          <w:szCs w:val="24"/>
          <w:u w:color="000000"/>
        </w:rPr>
        <w:t>The ACMs are then used as input fo</w:t>
      </w:r>
      <w:r>
        <w:rPr>
          <w:rFonts w:ascii="Helvetica" w:hAnsi="Helvetica"/>
          <w:sz w:val="24"/>
          <w:szCs w:val="24"/>
          <w:u w:color="000000"/>
        </w:rPr>
        <w:t xml:space="preserve">r a </w:t>
      </w:r>
      <w:proofErr w:type="spellStart"/>
      <w:r>
        <w:rPr>
          <w:rFonts w:ascii="Helvetica" w:hAnsi="Helvetica"/>
          <w:sz w:val="24"/>
          <w:szCs w:val="24"/>
          <w:u w:color="000000"/>
          <w:lang w:val="nl-NL"/>
        </w:rPr>
        <w:t>hidden</w:t>
      </w:r>
      <w:proofErr w:type="spellEnd"/>
      <w:r>
        <w:rPr>
          <w:rFonts w:ascii="Helvetica" w:hAnsi="Helvetica"/>
          <w:sz w:val="24"/>
          <w:szCs w:val="24"/>
          <w:u w:color="000000"/>
          <w:lang w:val="nl-NL"/>
        </w:rPr>
        <w:t xml:space="preserve"> </w:t>
      </w:r>
      <w:proofErr w:type="spellStart"/>
      <w:r>
        <w:rPr>
          <w:rFonts w:ascii="Helvetica" w:hAnsi="Helvetica"/>
          <w:sz w:val="24"/>
          <w:szCs w:val="24"/>
          <w:u w:color="000000"/>
          <w:lang w:val="nl-NL"/>
        </w:rPr>
        <w:t>Markov</w:t>
      </w:r>
      <w:proofErr w:type="spellEnd"/>
      <w:r>
        <w:rPr>
          <w:rFonts w:ascii="Helvetica" w:hAnsi="Helvetica"/>
          <w:sz w:val="24"/>
          <w:szCs w:val="24"/>
          <w:u w:color="000000"/>
          <w:lang w:val="nl-NL"/>
        </w:rPr>
        <w:t xml:space="preserve"> model (HMM, </w:t>
      </w:r>
      <w:proofErr w:type="spellStart"/>
      <w:r>
        <w:rPr>
          <w:rFonts w:ascii="Helvetica" w:hAnsi="Helvetica"/>
          <w:sz w:val="24"/>
          <w:szCs w:val="24"/>
          <w:u w:color="000000"/>
          <w:lang w:val="nl-NL"/>
        </w:rPr>
        <w:t>Figure</w:t>
      </w:r>
      <w:proofErr w:type="spellEnd"/>
      <w:r>
        <w:rPr>
          <w:rFonts w:ascii="Helvetica" w:hAnsi="Helvetica"/>
          <w:sz w:val="24"/>
          <w:szCs w:val="24"/>
          <w:u w:color="000000"/>
          <w:lang w:val="nl-NL"/>
        </w:rPr>
        <w:t xml:space="preserve"> 4b).</w:t>
      </w:r>
      <w:r>
        <w:rPr>
          <w:rFonts w:ascii="Helvetica" w:hAnsi="Helvetica"/>
          <w:sz w:val="24"/>
          <w:szCs w:val="24"/>
          <w:u w:color="000000"/>
        </w:rPr>
        <w:t xml:space="preserve">  The HMM assumes that the temporal evolution of the ACM</w:t>
      </w:r>
      <w:r>
        <w:rPr>
          <w:rFonts w:ascii="Helvetica" w:hAnsi="Helvetica"/>
          <w:sz w:val="24"/>
          <w:szCs w:val="24"/>
          <w:u w:color="000000"/>
        </w:rPr>
        <w:t>’</w:t>
      </w:r>
      <w:r>
        <w:rPr>
          <w:rFonts w:ascii="Helvetica" w:hAnsi="Helvetica"/>
          <w:sz w:val="24"/>
          <w:szCs w:val="24"/>
          <w:u w:color="000000"/>
        </w:rPr>
        <w:t xml:space="preserve">s spectral patterns depends on unobservable </w:t>
      </w:r>
      <w:r>
        <w:rPr>
          <w:rFonts w:ascii="Helvetica" w:hAnsi="Helvetica"/>
          <w:sz w:val="24"/>
          <w:szCs w:val="24"/>
          <w:u w:color="000000"/>
        </w:rPr>
        <w:t>“</w:t>
      </w:r>
      <w:r>
        <w:rPr>
          <w:rFonts w:ascii="Helvetica" w:hAnsi="Helvetica"/>
          <w:sz w:val="24"/>
          <w:szCs w:val="24"/>
          <w:u w:color="000000"/>
        </w:rPr>
        <w:t>hidden states,</w:t>
      </w:r>
      <w:r>
        <w:rPr>
          <w:rFonts w:ascii="Helvetica" w:hAnsi="Helvetica"/>
          <w:sz w:val="24"/>
          <w:szCs w:val="24"/>
          <w:u w:color="000000"/>
        </w:rPr>
        <w:t xml:space="preserve">” </w:t>
      </w:r>
      <w:r>
        <w:rPr>
          <w:rFonts w:ascii="Helvetica" w:hAnsi="Helvetica"/>
          <w:sz w:val="24"/>
          <w:szCs w:val="24"/>
          <w:u w:color="000000"/>
        </w:rPr>
        <w:t>where each hidden state is a combination of spectral patterns from the NMF dictionary that tend t</w:t>
      </w:r>
      <w:r>
        <w:rPr>
          <w:rFonts w:ascii="Helvetica" w:hAnsi="Helvetica"/>
          <w:sz w:val="24"/>
          <w:szCs w:val="24"/>
          <w:u w:color="000000"/>
        </w:rPr>
        <w:t xml:space="preserve">o cooccur in time. Those states are given in the </w:t>
      </w:r>
      <w:r>
        <w:rPr>
          <w:rFonts w:ascii="Helvetica" w:hAnsi="Helvetica"/>
          <w:sz w:val="24"/>
          <w:szCs w:val="24"/>
          <w:u w:color="000000"/>
        </w:rPr>
        <w:t>“</w:t>
      </w:r>
      <w:r>
        <w:rPr>
          <w:rFonts w:ascii="Helvetica" w:hAnsi="Helvetica"/>
          <w:sz w:val="24"/>
          <w:szCs w:val="24"/>
          <w:u w:color="000000"/>
        </w:rPr>
        <w:t>emissions matrix</w:t>
      </w:r>
      <w:r>
        <w:rPr>
          <w:rFonts w:ascii="Helvetica" w:hAnsi="Helvetica"/>
          <w:sz w:val="24"/>
          <w:szCs w:val="24"/>
          <w:u w:color="000000"/>
        </w:rPr>
        <w:t xml:space="preserve">” </w:t>
      </w:r>
      <w:r>
        <w:rPr>
          <w:rFonts w:ascii="Helvetica" w:hAnsi="Helvetica"/>
          <w:sz w:val="24"/>
          <w:szCs w:val="24"/>
          <w:u w:color="000000"/>
        </w:rPr>
        <w:t xml:space="preserve">(EB), which, like the NMF Dictionary, is shared for all events. The state transition matrices (STM, </w:t>
      </w:r>
      <w:r>
        <w:rPr>
          <w:rFonts w:ascii="Helvetica" w:hAnsi="Helvetica"/>
          <w:b/>
          <w:bCs/>
          <w:sz w:val="24"/>
          <w:szCs w:val="24"/>
          <w:u w:color="000000"/>
        </w:rPr>
        <w:t>Figure 4C</w:t>
      </w:r>
      <w:r>
        <w:rPr>
          <w:rFonts w:ascii="Helvetica" w:hAnsi="Helvetica"/>
          <w:sz w:val="24"/>
          <w:szCs w:val="24"/>
          <w:u w:color="000000"/>
        </w:rPr>
        <w:t xml:space="preserve">) show how those states vary in time, and are </w:t>
      </w:r>
      <w:r>
        <w:rPr>
          <w:rFonts w:ascii="Helvetica" w:hAnsi="Helvetica"/>
          <w:sz w:val="24"/>
          <w:szCs w:val="24"/>
          <w:u w:color="000000"/>
        </w:rPr>
        <w:lastRenderedPageBreak/>
        <w:t xml:space="preserve">generated uniquely for each ACM. </w:t>
      </w:r>
      <w:r>
        <w:rPr>
          <w:rFonts w:ascii="Helvetica" w:hAnsi="Helvetica"/>
          <w:sz w:val="24"/>
          <w:szCs w:val="24"/>
          <w:u w:color="000000"/>
        </w:rPr>
        <w:t>The final product, the fingerprints (</w:t>
      </w:r>
      <w:r>
        <w:rPr>
          <w:rFonts w:ascii="Helvetica" w:hAnsi="Helvetica"/>
          <w:b/>
          <w:bCs/>
          <w:sz w:val="24"/>
          <w:szCs w:val="24"/>
          <w:u w:color="000000"/>
        </w:rPr>
        <w:t>Figure 4D</w:t>
      </w:r>
      <w:r>
        <w:rPr>
          <w:rFonts w:ascii="Helvetica" w:hAnsi="Helvetica"/>
          <w:sz w:val="24"/>
          <w:szCs w:val="24"/>
          <w:u w:color="000000"/>
        </w:rPr>
        <w:t xml:space="preserve">), show the probability of each state transitioning to another (or itself) from one time step to the next. For further details of the </w:t>
      </w:r>
      <w:proofErr w:type="spellStart"/>
      <w:r>
        <w:rPr>
          <w:rFonts w:ascii="Helvetica" w:hAnsi="Helvetica"/>
          <w:sz w:val="24"/>
          <w:szCs w:val="24"/>
          <w:u w:color="000000"/>
        </w:rPr>
        <w:t>SpecUFEx</w:t>
      </w:r>
      <w:proofErr w:type="spellEnd"/>
      <w:r>
        <w:rPr>
          <w:rFonts w:ascii="Helvetica" w:hAnsi="Helvetica"/>
          <w:sz w:val="24"/>
          <w:szCs w:val="24"/>
          <w:u w:color="000000"/>
        </w:rPr>
        <w:t xml:space="preserve"> algorithm, see the appendix of Holtzman et al. (</w:t>
      </w:r>
      <w:r>
        <w:rPr>
          <w:rFonts w:ascii="Helvetica" w:hAnsi="Helvetica"/>
          <w:sz w:val="24"/>
          <w:szCs w:val="24"/>
          <w:u w:color="000000"/>
        </w:rPr>
        <w:t>2018</w:t>
      </w:r>
      <w:r>
        <w:rPr>
          <w:rFonts w:ascii="Helvetica" w:hAnsi="Helvetica"/>
          <w:sz w:val="24"/>
          <w:szCs w:val="24"/>
          <w:u w:color="000000"/>
        </w:rPr>
        <w:t>)</w:t>
      </w:r>
      <w:r>
        <w:rPr>
          <w:rFonts w:ascii="Helvetica" w:hAnsi="Helvetica"/>
          <w:sz w:val="24"/>
          <w:szCs w:val="24"/>
          <w:u w:color="000000"/>
        </w:rPr>
        <w:t>.</w:t>
      </w:r>
    </w:p>
    <w:p w14:paraId="33692460" w14:textId="77777777" w:rsidR="0009560C" w:rsidRDefault="0009560C">
      <w:pPr>
        <w:pStyle w:val="Default"/>
        <w:spacing w:after="240" w:line="480" w:lineRule="auto"/>
        <w:rPr>
          <w:rFonts w:ascii="Helvetica" w:eastAsia="Helvetica" w:hAnsi="Helvetica" w:cs="Helvetica"/>
          <w:sz w:val="24"/>
          <w:szCs w:val="24"/>
          <w:u w:color="000000"/>
        </w:rPr>
      </w:pPr>
    </w:p>
    <w:p w14:paraId="63A538BC" w14:textId="77777777" w:rsidR="0009560C" w:rsidRDefault="00462AB1">
      <w:pPr>
        <w:pStyle w:val="Default"/>
        <w:spacing w:after="240" w:line="480" w:lineRule="auto"/>
        <w:rPr>
          <w:rFonts w:ascii="Helvetica" w:eastAsia="Helvetica" w:hAnsi="Helvetica" w:cs="Helvetica"/>
          <w:b/>
          <w:bCs/>
          <w:sz w:val="24"/>
          <w:szCs w:val="24"/>
          <w:u w:val="single" w:color="000000"/>
        </w:rPr>
      </w:pPr>
      <w:r>
        <w:rPr>
          <w:rFonts w:ascii="Helvetica" w:hAnsi="Helvetica"/>
          <w:b/>
          <w:bCs/>
          <w:sz w:val="24"/>
          <w:szCs w:val="24"/>
          <w:u w:val="single" w:color="000000"/>
          <w:lang w:val="fr-FR"/>
        </w:rPr>
        <w:t>PCA</w:t>
      </w:r>
      <w:r>
        <w:rPr>
          <w:rFonts w:ascii="Helvetica" w:hAnsi="Helvetica"/>
          <w:b/>
          <w:bCs/>
          <w:sz w:val="24"/>
          <w:szCs w:val="24"/>
          <w:u w:val="single" w:color="000000"/>
        </w:rPr>
        <w:t xml:space="preserve"> dimensionality reduction</w:t>
      </w:r>
    </w:p>
    <w:p w14:paraId="547E7789" w14:textId="485CDBD7"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The fingerprints are sparse,</w:t>
      </w:r>
      <w:r>
        <w:rPr>
          <w:rFonts w:ascii="Helvetica" w:hAnsi="Helvetica"/>
          <w:sz w:val="24"/>
          <w:szCs w:val="24"/>
          <w:lang w:val="it-IT"/>
        </w:rPr>
        <w:t xml:space="preserve"> 255-dimensional</w:t>
      </w:r>
      <w:r>
        <w:rPr>
          <w:rFonts w:ascii="Helvetica" w:hAnsi="Helvetica"/>
          <w:sz w:val="24"/>
          <w:szCs w:val="24"/>
        </w:rPr>
        <w:t xml:space="preserve"> representations of spectrograms, so to improve statistical representation we further reduce their dimensionality prior to clustering using principal component analysis (PCA, i.e., Pear</w:t>
      </w:r>
      <w:r>
        <w:rPr>
          <w:rFonts w:ascii="Helvetica" w:hAnsi="Helvetica"/>
          <w:sz w:val="24"/>
          <w:szCs w:val="24"/>
        </w:rPr>
        <w:t xml:space="preserve">son, 1901; Lever et al., 2017). </w:t>
      </w:r>
      <w:r>
        <w:rPr>
          <w:rFonts w:ascii="Helvetica" w:hAnsi="Helvetica"/>
          <w:sz w:val="24"/>
          <w:szCs w:val="24"/>
        </w:rPr>
        <w:t xml:space="preserve">We choose the number of principal components </w:t>
      </w:r>
      <w:del w:id="67" w:author="Jonny Kingslake" w:date="2021-09-01T13:48:00Z">
        <w:r w:rsidDel="00913212">
          <w:rPr>
            <w:rFonts w:ascii="Helvetica" w:hAnsi="Helvetica"/>
            <w:sz w:val="24"/>
            <w:szCs w:val="24"/>
          </w:rPr>
          <w:delText xml:space="preserve">to cluster on </w:delText>
        </w:r>
      </w:del>
      <w:r>
        <w:rPr>
          <w:rFonts w:ascii="Helvetica" w:hAnsi="Helvetica"/>
          <w:sz w:val="24"/>
          <w:szCs w:val="24"/>
        </w:rPr>
        <w:t>so that at least 86% of the variance (about two standard deviations above the mean) in the original fingerprints is preserved. This results in a 67-dimensional datas</w:t>
      </w:r>
      <w:r>
        <w:rPr>
          <w:rFonts w:ascii="Helvetica" w:hAnsi="Helvetica"/>
          <w:sz w:val="24"/>
          <w:szCs w:val="24"/>
        </w:rPr>
        <w:t xml:space="preserve">et for the icequake fingerprints, and a 3-dimensional </w:t>
      </w:r>
      <w:proofErr w:type="spellStart"/>
      <w:r>
        <w:rPr>
          <w:rFonts w:ascii="Helvetica" w:hAnsi="Helvetica"/>
          <w:sz w:val="24"/>
          <w:szCs w:val="24"/>
          <w:lang w:val="it-IT"/>
        </w:rPr>
        <w:t>dataset</w:t>
      </w:r>
      <w:proofErr w:type="spellEnd"/>
      <w:r>
        <w:rPr>
          <w:rFonts w:ascii="Helvetica" w:hAnsi="Helvetica"/>
          <w:sz w:val="24"/>
          <w:szCs w:val="24"/>
        </w:rPr>
        <w:t xml:space="preserve"> for the noise fingerprints. </w:t>
      </w:r>
      <w:commentRangeStart w:id="68"/>
      <w:r>
        <w:rPr>
          <w:rFonts w:ascii="Helvetica" w:hAnsi="Helvetica"/>
          <w:sz w:val="24"/>
          <w:szCs w:val="24"/>
        </w:rPr>
        <w:t>All said, reducing the fingerprints at this step does not drastically change clustering results for this particular dataset, but regardless, it should be standard pra</w:t>
      </w:r>
      <w:r>
        <w:rPr>
          <w:rFonts w:ascii="Helvetica" w:hAnsi="Helvetica"/>
          <w:sz w:val="24"/>
          <w:szCs w:val="24"/>
        </w:rPr>
        <w:t>ctice. (</w:t>
      </w:r>
      <w:del w:id="69" w:author="Jonny Kingslake" w:date="2021-09-01T13:47:00Z">
        <w:r w:rsidDel="00913212">
          <w:rPr>
            <w:rFonts w:ascii="Helvetica" w:hAnsi="Helvetica"/>
            <w:sz w:val="24"/>
            <w:szCs w:val="24"/>
          </w:rPr>
          <w:delText xml:space="preserve">see, </w:delText>
        </w:r>
        <w:r w:rsidDel="00913212">
          <w:rPr>
            <w:rFonts w:ascii="Helvetica" w:hAnsi="Helvetica"/>
            <w:sz w:val="24"/>
            <w:szCs w:val="24"/>
          </w:rPr>
          <w:delText>“</w:delText>
        </w:r>
        <w:r w:rsidDel="00913212">
          <w:rPr>
            <w:rFonts w:ascii="Helvetica" w:hAnsi="Helvetica"/>
            <w:sz w:val="24"/>
            <w:szCs w:val="24"/>
          </w:rPr>
          <w:delText>The curse of dimensionality,</w:delText>
        </w:r>
        <w:r w:rsidDel="00913212">
          <w:rPr>
            <w:rFonts w:ascii="Helvetica" w:hAnsi="Helvetica"/>
            <w:sz w:val="24"/>
            <w:szCs w:val="24"/>
          </w:rPr>
          <w:delText xml:space="preserve">” </w:delText>
        </w:r>
      </w:del>
      <w:r>
        <w:rPr>
          <w:rFonts w:ascii="Helvetica" w:hAnsi="Helvetica"/>
          <w:sz w:val="24"/>
          <w:szCs w:val="24"/>
        </w:rPr>
        <w:t xml:space="preserve">e.g., Bellman 1966). </w:t>
      </w:r>
      <w:commentRangeEnd w:id="68"/>
      <w:r w:rsidR="00913212">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68"/>
      </w:r>
    </w:p>
    <w:p w14:paraId="12BCAA8C" w14:textId="77777777" w:rsidR="0009560C" w:rsidRDefault="0009560C">
      <w:pPr>
        <w:pStyle w:val="Default"/>
        <w:spacing w:after="240" w:line="480" w:lineRule="auto"/>
        <w:rPr>
          <w:rFonts w:ascii="Helvetica" w:eastAsia="Helvetica" w:hAnsi="Helvetica" w:cs="Helvetica"/>
          <w:sz w:val="24"/>
          <w:szCs w:val="24"/>
          <w:u w:color="000000"/>
        </w:rPr>
      </w:pPr>
    </w:p>
    <w:p w14:paraId="6AE78649" w14:textId="77777777" w:rsidR="0009560C" w:rsidRDefault="00462AB1">
      <w:pPr>
        <w:pStyle w:val="Default"/>
        <w:spacing w:after="240" w:line="480" w:lineRule="auto"/>
        <w:rPr>
          <w:rFonts w:ascii="Helvetica" w:eastAsia="Helvetica" w:hAnsi="Helvetica" w:cs="Helvetica"/>
          <w:b/>
          <w:bCs/>
          <w:sz w:val="24"/>
          <w:szCs w:val="24"/>
          <w:u w:val="single" w:color="000000"/>
          <w:lang w:val="ru-RU"/>
        </w:rPr>
      </w:pPr>
      <w:proofErr w:type="spellStart"/>
      <w:r>
        <w:rPr>
          <w:rFonts w:ascii="Helvetica" w:hAnsi="Helvetica"/>
          <w:b/>
          <w:bCs/>
          <w:sz w:val="24"/>
          <w:szCs w:val="24"/>
          <w:u w:val="single" w:color="000000"/>
          <w:lang w:val="ru-RU"/>
        </w:rPr>
        <w:t>Clustering</w:t>
      </w:r>
      <w:proofErr w:type="spellEnd"/>
    </w:p>
    <w:p w14:paraId="4F179F05" w14:textId="77777777" w:rsidR="0009560C" w:rsidRDefault="00462AB1">
      <w:pPr>
        <w:pStyle w:val="Default"/>
        <w:spacing w:after="240" w:line="480" w:lineRule="auto"/>
        <w:rPr>
          <w:rFonts w:ascii="Helvetica" w:eastAsia="Helvetica" w:hAnsi="Helvetica" w:cs="Helvetica"/>
          <w:sz w:val="24"/>
          <w:szCs w:val="24"/>
          <w:u w:color="000000"/>
        </w:rPr>
      </w:pPr>
      <w:r>
        <w:rPr>
          <w:rFonts w:ascii="Helvetica" w:eastAsia="Helvetica" w:hAnsi="Helvetica" w:cs="Helvetica"/>
          <w:sz w:val="24"/>
          <w:szCs w:val="24"/>
          <w:u w:color="000000"/>
          <w:lang w:val="ru-RU"/>
        </w:rPr>
        <w:tab/>
      </w:r>
      <w:r>
        <w:rPr>
          <w:rFonts w:ascii="Helvetica" w:hAnsi="Helvetica"/>
          <w:sz w:val="24"/>
          <w:szCs w:val="24"/>
          <w:u w:color="000000"/>
        </w:rPr>
        <w:t xml:space="preserve">We evaluate how well-clustered each </w:t>
      </w:r>
      <w:r>
        <w:rPr>
          <w:rFonts w:ascii="Helvetica" w:hAnsi="Helvetica"/>
          <w:sz w:val="24"/>
          <w:szCs w:val="24"/>
          <w:u w:color="000000"/>
        </w:rPr>
        <w:t xml:space="preserve">datapoint </w:t>
      </w:r>
      <w:r>
        <w:rPr>
          <w:rFonts w:ascii="Helvetica" w:hAnsi="Helvetica"/>
          <w:sz w:val="24"/>
          <w:szCs w:val="24"/>
          <w:u w:color="000000"/>
        </w:rPr>
        <w:t>is using silhouette scores (</w:t>
      </w:r>
      <w:proofErr w:type="spellStart"/>
      <w:r>
        <w:rPr>
          <w:rFonts w:ascii="Helvetica" w:hAnsi="Helvetica"/>
          <w:sz w:val="24"/>
          <w:szCs w:val="24"/>
          <w:u w:color="000000"/>
        </w:rPr>
        <w:t>Rousseeuw</w:t>
      </w:r>
      <w:proofErr w:type="spellEnd"/>
      <w:r>
        <w:rPr>
          <w:rFonts w:ascii="Helvetica" w:hAnsi="Helvetica"/>
          <w:sz w:val="24"/>
          <w:szCs w:val="24"/>
          <w:u w:color="000000"/>
        </w:rPr>
        <w:t xml:space="preserve">, 1987). Silhouette scores range from -1 to 1 with high scores indicating well-clustered data. The silhouette score, </w:t>
      </w:r>
      <w:r>
        <w:rPr>
          <w:rFonts w:ascii="Helvetica" w:hAnsi="Helvetica"/>
          <w:b/>
          <w:bCs/>
          <w:sz w:val="24"/>
          <w:szCs w:val="24"/>
          <w:u w:color="000000"/>
        </w:rPr>
        <w:t>S(</w:t>
      </w:r>
      <w:proofErr w:type="spellStart"/>
      <w:r>
        <w:rPr>
          <w:rFonts w:ascii="Helvetica" w:hAnsi="Helvetica"/>
          <w:b/>
          <w:bCs/>
          <w:sz w:val="24"/>
          <w:szCs w:val="24"/>
          <w:u w:color="000000"/>
        </w:rPr>
        <w:t>i</w:t>
      </w:r>
      <w:proofErr w:type="spellEnd"/>
      <w:r>
        <w:rPr>
          <w:rFonts w:ascii="Helvetica" w:hAnsi="Helvetica"/>
          <w:b/>
          <w:bCs/>
          <w:sz w:val="24"/>
          <w:szCs w:val="24"/>
          <w:u w:color="000000"/>
        </w:rPr>
        <w:t>)</w:t>
      </w:r>
      <w:r>
        <w:rPr>
          <w:rFonts w:ascii="Helvetica" w:hAnsi="Helvetica"/>
          <w:sz w:val="24"/>
          <w:szCs w:val="24"/>
          <w:u w:color="000000"/>
        </w:rPr>
        <w:t>, of a datapoint (</w:t>
      </w:r>
      <w:proofErr w:type="spellStart"/>
      <w:r>
        <w:rPr>
          <w:rFonts w:ascii="Helvetica" w:hAnsi="Helvetica"/>
          <w:b/>
          <w:bCs/>
          <w:sz w:val="24"/>
          <w:szCs w:val="24"/>
          <w:u w:color="000000"/>
        </w:rPr>
        <w:t>i</w:t>
      </w:r>
      <w:proofErr w:type="spellEnd"/>
      <w:r>
        <w:rPr>
          <w:rFonts w:ascii="Helvetica" w:hAnsi="Helvetica"/>
          <w:sz w:val="24"/>
          <w:szCs w:val="24"/>
          <w:u w:color="000000"/>
        </w:rPr>
        <w:t>)</w:t>
      </w:r>
      <w:r>
        <w:rPr>
          <w:rFonts w:ascii="Helvetica" w:hAnsi="Helvetica"/>
          <w:b/>
          <w:bCs/>
          <w:sz w:val="24"/>
          <w:szCs w:val="24"/>
          <w:u w:color="000000"/>
        </w:rPr>
        <w:t xml:space="preserve"> </w:t>
      </w:r>
      <w:r>
        <w:rPr>
          <w:rFonts w:ascii="Helvetica" w:hAnsi="Helvetica"/>
          <w:sz w:val="24"/>
          <w:szCs w:val="24"/>
          <w:u w:color="000000"/>
        </w:rPr>
        <w:t>is</w:t>
      </w:r>
    </w:p>
    <w:p w14:paraId="583C706F" w14:textId="66E1EE8D" w:rsidR="0009560C" w:rsidRDefault="00462AB1">
      <w:pPr>
        <w:pStyle w:val="Default"/>
        <w:spacing w:after="240" w:line="480" w:lineRule="auto"/>
        <w:rPr>
          <w:rFonts w:ascii="Helvetica" w:eastAsia="Helvetica" w:hAnsi="Helvetica" w:cs="Helvetica"/>
          <w:sz w:val="24"/>
          <w:szCs w:val="24"/>
          <w:u w:color="000000"/>
        </w:rPr>
      </w:pPr>
      <w:r>
        <w:rPr>
          <w:rFonts w:ascii="Helvetica" w:eastAsia="Helvetica" w:hAnsi="Helvetica" w:cs="Helvetica"/>
          <w:sz w:val="24"/>
          <w:szCs w:val="24"/>
          <w:u w:color="000000"/>
        </w:rPr>
        <w:lastRenderedPageBreak/>
        <w:tab/>
      </w:r>
      <w:r>
        <w:rPr>
          <w:rFonts w:ascii="Helvetica" w:eastAsia="Helvetica" w:hAnsi="Helvetica" w:cs="Helvetica"/>
          <w:sz w:val="24"/>
          <w:szCs w:val="24"/>
          <w:u w:color="000000"/>
        </w:rPr>
        <w:tab/>
      </w:r>
      <w:r>
        <w:rPr>
          <w:rFonts w:ascii="Helvetica" w:eastAsia="Helvetica" w:hAnsi="Helvetica" w:cs="Helvetica"/>
          <w:sz w:val="24"/>
          <w:szCs w:val="24"/>
          <w:u w:color="000000"/>
        </w:rPr>
        <w:tab/>
      </w:r>
      <w:r>
        <w:rPr>
          <w:rFonts w:ascii="Helvetica" w:eastAsia="Helvetica" w:hAnsi="Helvetica" w:cs="Helvetica"/>
          <w:sz w:val="24"/>
          <w:szCs w:val="24"/>
          <w:u w:color="000000"/>
        </w:rPr>
        <w:tab/>
      </w:r>
      <w:r>
        <w:rPr>
          <w:rFonts w:ascii="Helvetica" w:eastAsia="Helvetica" w:hAnsi="Helvetica" w:cs="Helvetica"/>
          <w:sz w:val="24"/>
          <w:szCs w:val="24"/>
          <w:u w:color="000000"/>
        </w:rPr>
        <w:tab/>
      </w:r>
      <m:oMath>
        <m:r>
          <w:rPr>
            <w:rFonts w:ascii="Cambria Math" w:hAnsi="Cambria Math"/>
            <w:sz w:val="28"/>
            <w:szCs w:val="28"/>
          </w:rPr>
          <m:t>S</m:t>
        </m:r>
        <m:r>
          <w:rPr>
            <w:rFonts w:ascii="Cambria Math" w:hAnsi="Cambria Math"/>
            <w:sz w:val="28"/>
            <w:szCs w:val="28"/>
          </w:rPr>
          <m:t>(</m:t>
        </m:r>
        <m:r>
          <w:rPr>
            <w:rFonts w:ascii="Cambria Math" w:hAnsi="Cambria Math"/>
            <w:sz w:val="28"/>
            <w:szCs w:val="28"/>
          </w:rPr>
          <m:t>i</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r>
              <w:rPr>
                <w:rFonts w:ascii="Cambria Math" w:hAnsi="Cambria Math"/>
                <w:sz w:val="28"/>
                <w:szCs w:val="28"/>
              </w:rPr>
              <m:t>-</m:t>
            </m:r>
            <m:r>
              <w:rPr>
                <w:rFonts w:ascii="Cambria Math" w:hAnsi="Cambria Math"/>
                <w:sz w:val="28"/>
                <w:szCs w:val="28"/>
              </w:rPr>
              <m:t>a</m:t>
            </m:r>
          </m:num>
          <m:den>
            <m:r>
              <w:rPr>
                <w:rFonts w:ascii="Cambria Math" w:hAnsi="Cambria Math"/>
                <w:sz w:val="28"/>
                <w:szCs w:val="28"/>
              </w:rPr>
              <m:t>max</m:t>
            </m:r>
            <m:r>
              <w:rPr>
                <w:rFonts w:ascii="Cambria Math" w:hAnsi="Cambria Math"/>
                <w:sz w:val="28"/>
                <w:szCs w:val="28"/>
              </w:rPr>
              <m:t>(</m:t>
            </m:r>
            <m:r>
              <w:rPr>
                <w:rFonts w:ascii="Cambria Math" w:hAnsi="Cambria Math"/>
                <w:sz w:val="28"/>
                <w:szCs w:val="28"/>
              </w:rPr>
              <m:t>a</m:t>
            </m:r>
            <m:r>
              <w:rPr>
                <w:rFonts w:ascii="Cambria Math" w:hAnsi="Cambria Math"/>
                <w:sz w:val="28"/>
                <w:szCs w:val="28"/>
              </w:rPr>
              <m:t>,</m:t>
            </m:r>
            <m:r>
              <w:rPr>
                <w:rFonts w:ascii="Cambria Math" w:hAnsi="Cambria Math"/>
                <w:sz w:val="28"/>
                <w:szCs w:val="28"/>
              </w:rPr>
              <m:t>b</m:t>
            </m:r>
            <m:r>
              <w:rPr>
                <w:rFonts w:ascii="Cambria Math" w:hAnsi="Cambria Math"/>
                <w:sz w:val="28"/>
                <w:szCs w:val="28"/>
              </w:rPr>
              <m:t>)</m:t>
            </m:r>
          </m:den>
        </m:f>
        <m:r>
          <w:ins w:id="70" w:author="Jonny Kingslake" w:date="2021-09-01T13:57:00Z">
            <w:rPr>
              <w:rFonts w:ascii="Cambria Math" w:eastAsia="Helvetica" w:hAnsi="Cambria Math" w:cs="Helvetica"/>
              <w:sz w:val="28"/>
              <w:szCs w:val="28"/>
            </w:rPr>
            <m:t xml:space="preserve"> </m:t>
          </w:ins>
        </m:r>
      </m:oMath>
      <w:r>
        <w:rPr>
          <w:rFonts w:ascii="Helvetica" w:hAnsi="Helvetica"/>
          <w:sz w:val="24"/>
          <w:szCs w:val="24"/>
          <w:u w:color="000000"/>
        </w:rPr>
        <w:t>,</w:t>
      </w:r>
    </w:p>
    <w:p w14:paraId="21B24890" w14:textId="77777777" w:rsidR="0009560C" w:rsidRDefault="00462AB1">
      <w:pPr>
        <w:pStyle w:val="Default"/>
        <w:spacing w:after="240" w:line="480" w:lineRule="auto"/>
        <w:rPr>
          <w:rFonts w:ascii="Helvetica" w:eastAsia="Helvetica" w:hAnsi="Helvetica" w:cs="Helvetica"/>
          <w:sz w:val="24"/>
          <w:szCs w:val="24"/>
          <w:u w:color="000000"/>
        </w:rPr>
      </w:pPr>
      <w:r>
        <w:rPr>
          <w:rFonts w:ascii="Helvetica" w:hAnsi="Helvetica"/>
          <w:sz w:val="24"/>
          <w:szCs w:val="24"/>
          <w:u w:color="000000"/>
        </w:rPr>
        <w:t xml:space="preserve">where </w:t>
      </w:r>
      <w:r>
        <w:rPr>
          <w:rFonts w:ascii="Helvetica" w:hAnsi="Helvetica"/>
          <w:b/>
          <w:bCs/>
          <w:sz w:val="24"/>
          <w:szCs w:val="24"/>
          <w:u w:color="000000"/>
        </w:rPr>
        <w:t>a</w:t>
      </w:r>
      <w:r>
        <w:rPr>
          <w:rFonts w:ascii="Helvetica" w:hAnsi="Helvetica"/>
          <w:sz w:val="24"/>
          <w:szCs w:val="24"/>
          <w:u w:color="000000"/>
        </w:rPr>
        <w:t xml:space="preserve"> is the mean </w:t>
      </w:r>
      <w:commentRangeStart w:id="71"/>
      <w:r>
        <w:rPr>
          <w:rFonts w:ascii="Helvetica" w:hAnsi="Helvetica"/>
          <w:sz w:val="24"/>
          <w:szCs w:val="24"/>
          <w:u w:color="000000"/>
        </w:rPr>
        <w:t xml:space="preserve">Euclidean distance </w:t>
      </w:r>
      <w:commentRangeEnd w:id="71"/>
      <w:r w:rsidR="00913212">
        <w:rPr>
          <w:rStyle w:val="CommentReference"/>
          <w:rFonts w:ascii="Times New Roman" w:hAnsi="Times New Roman" w:cs="Times New Roman"/>
          <w:color w:val="auto"/>
          <w14:textOutline w14:w="0" w14:cap="rnd" w14:cmpd="sng" w14:algn="ctr">
            <w14:noFill/>
            <w14:prstDash w14:val="solid"/>
            <w14:bevel/>
          </w14:textOutline>
        </w:rPr>
        <w:commentReference w:id="71"/>
      </w:r>
      <w:r>
        <w:rPr>
          <w:rFonts w:ascii="Helvetica" w:hAnsi="Helvetica"/>
          <w:sz w:val="24"/>
          <w:szCs w:val="24"/>
          <w:u w:color="000000"/>
        </w:rPr>
        <w:t xml:space="preserve">of point </w:t>
      </w:r>
      <w:proofErr w:type="spellStart"/>
      <w:r w:rsidRPr="00913212">
        <w:rPr>
          <w:rFonts w:ascii="Helvetica" w:hAnsi="Helvetica"/>
          <w:i/>
          <w:iCs/>
          <w:sz w:val="24"/>
          <w:szCs w:val="24"/>
          <w:u w:color="000000"/>
          <w:rPrChange w:id="72" w:author="Jonny Kingslake" w:date="2021-09-01T13:56:00Z">
            <w:rPr>
              <w:rFonts w:ascii="Helvetica" w:hAnsi="Helvetica"/>
              <w:b/>
              <w:bCs/>
              <w:sz w:val="24"/>
              <w:szCs w:val="24"/>
              <w:u w:color="000000"/>
            </w:rPr>
          </w:rPrChange>
        </w:rPr>
        <w:t>i</w:t>
      </w:r>
      <w:proofErr w:type="spellEnd"/>
      <w:r>
        <w:rPr>
          <w:rFonts w:ascii="Helvetica" w:hAnsi="Helvetica"/>
          <w:sz w:val="24"/>
          <w:szCs w:val="24"/>
          <w:u w:color="000000"/>
        </w:rPr>
        <w:t xml:space="preserve"> to every other point in its cluster, and </w:t>
      </w:r>
      <w:r>
        <w:rPr>
          <w:rFonts w:ascii="Helvetica" w:hAnsi="Helvetica"/>
          <w:b/>
          <w:bCs/>
          <w:sz w:val="24"/>
          <w:szCs w:val="24"/>
          <w:u w:color="000000"/>
        </w:rPr>
        <w:t>b</w:t>
      </w:r>
      <w:r>
        <w:rPr>
          <w:rFonts w:ascii="Helvetica" w:hAnsi="Helvetica"/>
          <w:sz w:val="24"/>
          <w:szCs w:val="24"/>
          <w:u w:color="000000"/>
        </w:rPr>
        <w:t xml:space="preserve"> is the mean distance of point </w:t>
      </w:r>
      <w:proofErr w:type="spellStart"/>
      <w:r w:rsidRPr="00913212">
        <w:rPr>
          <w:rFonts w:ascii="Helvetica" w:hAnsi="Helvetica"/>
          <w:i/>
          <w:iCs/>
          <w:sz w:val="24"/>
          <w:szCs w:val="24"/>
          <w:u w:color="000000"/>
          <w:rPrChange w:id="73" w:author="Jonny Kingslake" w:date="2021-09-01T13:56:00Z">
            <w:rPr>
              <w:rFonts w:ascii="Helvetica" w:hAnsi="Helvetica"/>
              <w:b/>
              <w:bCs/>
              <w:sz w:val="24"/>
              <w:szCs w:val="24"/>
              <w:u w:color="000000"/>
            </w:rPr>
          </w:rPrChange>
        </w:rPr>
        <w:t>i</w:t>
      </w:r>
      <w:proofErr w:type="spellEnd"/>
      <w:r>
        <w:rPr>
          <w:rFonts w:ascii="Helvetica" w:hAnsi="Helvetica"/>
          <w:sz w:val="24"/>
          <w:szCs w:val="24"/>
          <w:u w:color="000000"/>
        </w:rPr>
        <w:t xml:space="preserve"> to every point in the closest neighboring cluster. Negative silhouette scores imply an </w:t>
      </w:r>
      <w:commentRangeStart w:id="74"/>
      <w:r>
        <w:rPr>
          <w:rFonts w:ascii="Helvetica" w:hAnsi="Helvetica"/>
          <w:sz w:val="24"/>
          <w:szCs w:val="24"/>
          <w:u w:color="000000"/>
        </w:rPr>
        <w:t xml:space="preserve">incorrectly clustered </w:t>
      </w:r>
      <w:commentRangeEnd w:id="74"/>
      <w:r w:rsidR="00913212">
        <w:rPr>
          <w:rStyle w:val="CommentReference"/>
          <w:rFonts w:ascii="Times New Roman" w:hAnsi="Times New Roman" w:cs="Times New Roman"/>
          <w:color w:val="auto"/>
          <w14:textOutline w14:w="0" w14:cap="rnd" w14:cmpd="sng" w14:algn="ctr">
            <w14:noFill/>
            <w14:prstDash w14:val="solid"/>
            <w14:bevel/>
          </w14:textOutline>
        </w:rPr>
        <w:commentReference w:id="74"/>
      </w:r>
      <w:r>
        <w:rPr>
          <w:rFonts w:ascii="Helvetica" w:hAnsi="Helvetica"/>
          <w:sz w:val="24"/>
          <w:szCs w:val="24"/>
          <w:u w:color="000000"/>
        </w:rPr>
        <w:t>datapoint, but onl</w:t>
      </w:r>
      <w:r>
        <w:rPr>
          <w:rFonts w:ascii="Helvetica" w:hAnsi="Helvetica"/>
          <w:sz w:val="24"/>
          <w:szCs w:val="24"/>
          <w:u w:color="000000"/>
        </w:rPr>
        <w:t xml:space="preserve">y 84 of 1411 icequake fingerprints (&lt; 6%) and 17 of the 1521 noise fingerprints (&lt; 2%) have negative silhouette scores; too few to impact the overall clustering trends in this study. By </w:t>
      </w:r>
      <w:commentRangeStart w:id="75"/>
      <w:r>
        <w:rPr>
          <w:rFonts w:ascii="Helvetica" w:hAnsi="Helvetica"/>
          <w:sz w:val="24"/>
          <w:szCs w:val="24"/>
          <w:u w:color="000000"/>
        </w:rPr>
        <w:t xml:space="preserve">maximizing the mean </w:t>
      </w:r>
      <w:commentRangeEnd w:id="75"/>
      <w:r w:rsidR="00913212">
        <w:rPr>
          <w:rStyle w:val="CommentReference"/>
          <w:rFonts w:ascii="Times New Roman" w:hAnsi="Times New Roman" w:cs="Times New Roman"/>
          <w:color w:val="auto"/>
          <w14:textOutline w14:w="0" w14:cap="rnd" w14:cmpd="sng" w14:algn="ctr">
            <w14:noFill/>
            <w14:prstDash w14:val="solid"/>
            <w14:bevel/>
          </w14:textOutline>
        </w:rPr>
        <w:commentReference w:id="75"/>
      </w:r>
      <w:r>
        <w:rPr>
          <w:rFonts w:ascii="Helvetica" w:hAnsi="Helvetica"/>
          <w:sz w:val="24"/>
          <w:szCs w:val="24"/>
          <w:u w:color="000000"/>
        </w:rPr>
        <w:t>silhouette score (MSS) of a dataset, we can qualit</w:t>
      </w:r>
      <w:r>
        <w:rPr>
          <w:rFonts w:ascii="Helvetica" w:hAnsi="Helvetica"/>
          <w:sz w:val="24"/>
          <w:szCs w:val="24"/>
          <w:u w:color="000000"/>
        </w:rPr>
        <w:t>atively evaluate how well-clustered the dataset is for a given number of clusters.</w:t>
      </w:r>
    </w:p>
    <w:p w14:paraId="4F9687EA" w14:textId="77777777" w:rsidR="0009560C" w:rsidRDefault="0009560C">
      <w:pPr>
        <w:pStyle w:val="Body"/>
        <w:spacing w:line="480" w:lineRule="auto"/>
        <w:rPr>
          <w:rFonts w:ascii="Helvetica" w:eastAsia="Helvetica" w:hAnsi="Helvetica" w:cs="Helvetica"/>
          <w:sz w:val="24"/>
          <w:szCs w:val="24"/>
        </w:rPr>
      </w:pPr>
    </w:p>
    <w:p w14:paraId="5CE90069" w14:textId="77777777" w:rsidR="0009560C" w:rsidRDefault="0009560C">
      <w:pPr>
        <w:pStyle w:val="Body"/>
        <w:spacing w:line="480" w:lineRule="auto"/>
        <w:rPr>
          <w:rFonts w:ascii="Helvetica" w:eastAsia="Helvetica" w:hAnsi="Helvetica" w:cs="Helvetica"/>
          <w:sz w:val="24"/>
          <w:szCs w:val="24"/>
        </w:rPr>
      </w:pPr>
    </w:p>
    <w:p w14:paraId="71C1A544" w14:textId="77777777" w:rsidR="0009560C" w:rsidRDefault="0009560C">
      <w:pPr>
        <w:pStyle w:val="Body"/>
        <w:spacing w:line="480" w:lineRule="auto"/>
        <w:rPr>
          <w:rFonts w:ascii="Helvetica" w:eastAsia="Helvetica" w:hAnsi="Helvetica" w:cs="Helvetica"/>
          <w:sz w:val="24"/>
          <w:szCs w:val="24"/>
        </w:rPr>
      </w:pPr>
    </w:p>
    <w:p w14:paraId="2CEE1BD6" w14:textId="77777777" w:rsidR="0009560C" w:rsidRDefault="00462AB1">
      <w:pPr>
        <w:pStyle w:val="Body"/>
        <w:spacing w:line="480" w:lineRule="auto"/>
        <w:rPr>
          <w:rFonts w:ascii="Helvetica" w:eastAsia="Helvetica" w:hAnsi="Helvetica" w:cs="Helvetica"/>
          <w:sz w:val="30"/>
          <w:szCs w:val="30"/>
        </w:rPr>
      </w:pPr>
      <w:r>
        <w:rPr>
          <w:rFonts w:ascii="Helvetica" w:hAnsi="Helvetica"/>
          <w:b/>
          <w:bCs/>
          <w:sz w:val="30"/>
          <w:szCs w:val="30"/>
          <w:u w:val="single"/>
        </w:rPr>
        <w:t>Results</w:t>
      </w:r>
      <w:r>
        <w:rPr>
          <w:rFonts w:ascii="Helvetica" w:hAnsi="Helvetica"/>
          <w:sz w:val="30"/>
          <w:szCs w:val="30"/>
        </w:rPr>
        <w:t xml:space="preserve">: </w:t>
      </w:r>
    </w:p>
    <w:p w14:paraId="45AEBD94" w14:textId="77777777" w:rsidR="0009560C" w:rsidRDefault="0009560C">
      <w:pPr>
        <w:pStyle w:val="Body"/>
        <w:spacing w:line="480" w:lineRule="auto"/>
        <w:rPr>
          <w:rFonts w:ascii="Helvetica" w:eastAsia="Helvetica" w:hAnsi="Helvetica" w:cs="Helvetica"/>
          <w:sz w:val="24"/>
          <w:szCs w:val="24"/>
        </w:rPr>
      </w:pPr>
    </w:p>
    <w:p w14:paraId="5BABB2A0" w14:textId="5F3C86E0"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Clustering analysis </w:t>
      </w:r>
      <w:r>
        <w:rPr>
          <w:rFonts w:ascii="Helvetica" w:hAnsi="Helvetica"/>
          <w:sz w:val="24"/>
          <w:szCs w:val="24"/>
        </w:rPr>
        <w:t xml:space="preserve">results in 3 clusters for the icequake data </w:t>
      </w:r>
      <w:r>
        <w:rPr>
          <w:rFonts w:ascii="Helvetica" w:hAnsi="Helvetica"/>
          <w:sz w:val="24"/>
          <w:szCs w:val="24"/>
        </w:rPr>
        <w:t>(</w:t>
      </w:r>
      <w:r>
        <w:rPr>
          <w:rFonts w:ascii="Helvetica" w:hAnsi="Helvetica"/>
          <w:sz w:val="24"/>
          <w:szCs w:val="24"/>
        </w:rPr>
        <w:t>maximum</w:t>
      </w:r>
      <w:r>
        <w:rPr>
          <w:rFonts w:ascii="Helvetica" w:hAnsi="Helvetica"/>
          <w:sz w:val="24"/>
          <w:szCs w:val="24"/>
        </w:rPr>
        <w:t xml:space="preserve"> MSS</w:t>
      </w:r>
      <w:ins w:id="76" w:author="Jonny Kingslake" w:date="2021-09-01T15:01:00Z">
        <w:r w:rsidR="00C16F59">
          <w:rPr>
            <w:rFonts w:ascii="Helvetica" w:hAnsi="Helvetica"/>
            <w:sz w:val="24"/>
            <w:szCs w:val="24"/>
          </w:rPr>
          <w:t xml:space="preserve"> </w:t>
        </w:r>
      </w:ins>
      <w:r>
        <w:rPr>
          <w:rFonts w:ascii="Helvetica" w:hAnsi="Helvetica"/>
          <w:sz w:val="24"/>
          <w:szCs w:val="24"/>
        </w:rPr>
        <w:t>=</w:t>
      </w:r>
      <w:ins w:id="77" w:author="Jonny Kingslake" w:date="2021-09-01T15:01:00Z">
        <w:r w:rsidR="00C16F59">
          <w:rPr>
            <w:rFonts w:ascii="Helvetica" w:hAnsi="Helvetica"/>
            <w:sz w:val="24"/>
            <w:szCs w:val="24"/>
          </w:rPr>
          <w:t xml:space="preserve"> 0</w:t>
        </w:r>
      </w:ins>
      <w:r>
        <w:rPr>
          <w:rFonts w:ascii="Helvetica" w:hAnsi="Helvetica"/>
          <w:sz w:val="24"/>
          <w:szCs w:val="24"/>
        </w:rPr>
        <w:t xml:space="preserve">.11, </w:t>
      </w:r>
      <w:r>
        <w:rPr>
          <w:rFonts w:ascii="Helvetica" w:hAnsi="Helvetica"/>
          <w:b/>
          <w:bCs/>
          <w:sz w:val="24"/>
          <w:szCs w:val="24"/>
        </w:rPr>
        <w:t>Figure 5c</w:t>
      </w:r>
      <w:r>
        <w:rPr>
          <w:rFonts w:ascii="Helvetica" w:hAnsi="Helvetica"/>
          <w:sz w:val="24"/>
          <w:szCs w:val="24"/>
        </w:rPr>
        <w:t>) and 4 clusters for the noise data</w:t>
      </w:r>
      <w:r>
        <w:rPr>
          <w:rFonts w:ascii="Helvetica" w:hAnsi="Helvetica"/>
          <w:sz w:val="24"/>
          <w:szCs w:val="24"/>
        </w:rPr>
        <w:t xml:space="preserve"> (maximum MSS</w:t>
      </w:r>
      <w:ins w:id="78" w:author="Jonny Kingslake" w:date="2021-09-01T15:01:00Z">
        <w:r w:rsidR="00C16F59">
          <w:rPr>
            <w:rFonts w:ascii="Helvetica" w:hAnsi="Helvetica"/>
            <w:sz w:val="24"/>
            <w:szCs w:val="24"/>
          </w:rPr>
          <w:t xml:space="preserve"> </w:t>
        </w:r>
      </w:ins>
      <w:r>
        <w:rPr>
          <w:rFonts w:ascii="Helvetica" w:hAnsi="Helvetica"/>
          <w:sz w:val="24"/>
          <w:szCs w:val="24"/>
        </w:rPr>
        <w:t>=</w:t>
      </w:r>
      <w:ins w:id="79" w:author="Jonny Kingslake" w:date="2021-09-01T15:01:00Z">
        <w:r w:rsidR="00C16F59">
          <w:rPr>
            <w:rFonts w:ascii="Helvetica" w:hAnsi="Helvetica"/>
            <w:sz w:val="24"/>
            <w:szCs w:val="24"/>
          </w:rPr>
          <w:t xml:space="preserve"> 0</w:t>
        </w:r>
      </w:ins>
      <w:r>
        <w:rPr>
          <w:rFonts w:ascii="Helvetica" w:hAnsi="Helvetica"/>
          <w:sz w:val="24"/>
          <w:szCs w:val="24"/>
        </w:rPr>
        <w:t xml:space="preserve">.63, </w:t>
      </w:r>
      <w:r>
        <w:rPr>
          <w:rFonts w:ascii="Helvetica" w:hAnsi="Helvetica"/>
          <w:b/>
          <w:bCs/>
          <w:sz w:val="24"/>
          <w:szCs w:val="24"/>
        </w:rPr>
        <w:t>Figure 5d</w:t>
      </w:r>
      <w:r>
        <w:rPr>
          <w:rFonts w:ascii="Helvetica" w:hAnsi="Helvetica"/>
          <w:sz w:val="24"/>
          <w:szCs w:val="24"/>
        </w:rPr>
        <w:t>).</w:t>
      </w:r>
      <w:r>
        <w:rPr>
          <w:rFonts w:ascii="Helvetica" w:hAnsi="Helvetica"/>
          <w:sz w:val="24"/>
          <w:szCs w:val="24"/>
        </w:rPr>
        <w:t xml:space="preserve"> </w:t>
      </w:r>
      <w:r>
        <w:rPr>
          <w:rFonts w:ascii="Helvetica" w:hAnsi="Helvetica"/>
          <w:b/>
          <w:bCs/>
          <w:sz w:val="24"/>
          <w:szCs w:val="24"/>
        </w:rPr>
        <w:t>Figure 5a</w:t>
      </w:r>
      <w:r>
        <w:rPr>
          <w:rFonts w:ascii="Helvetica" w:hAnsi="Helvetica"/>
          <w:sz w:val="24"/>
          <w:szCs w:val="24"/>
        </w:rPr>
        <w:t xml:space="preserve"> shows the fingerprints colored by their cluster assignment, projected onto their first three principal subspaces (for icequakes, ~28% of the original fingerprint variance is preserved in this image). The clusters are organized for clarity </w:t>
      </w:r>
      <w:r>
        <w:rPr>
          <w:rFonts w:ascii="Helvetica" w:hAnsi="Helvetica"/>
          <w:sz w:val="24"/>
          <w:szCs w:val="24"/>
        </w:rPr>
        <w:t xml:space="preserve">by </w:t>
      </w:r>
      <w:r>
        <w:rPr>
          <w:rFonts w:ascii="Helvetica" w:hAnsi="Helvetica"/>
          <w:sz w:val="24"/>
          <w:szCs w:val="24"/>
        </w:rPr>
        <w:t>rand</w:t>
      </w:r>
      <w:r>
        <w:rPr>
          <w:rFonts w:ascii="Helvetica" w:hAnsi="Helvetica"/>
          <w:sz w:val="24"/>
          <w:szCs w:val="24"/>
        </w:rPr>
        <w:t xml:space="preserve">omly assigned </w:t>
      </w:r>
      <w:r>
        <w:rPr>
          <w:rFonts w:ascii="Helvetica" w:hAnsi="Helvetica"/>
          <w:sz w:val="24"/>
          <w:szCs w:val="24"/>
          <w:lang w:val="it-IT"/>
        </w:rPr>
        <w:t>color</w:t>
      </w:r>
      <w:r>
        <w:rPr>
          <w:rFonts w:ascii="Helvetica" w:hAnsi="Helvetica"/>
          <w:sz w:val="24"/>
          <w:szCs w:val="24"/>
        </w:rPr>
        <w:t>s</w:t>
      </w:r>
      <w:r>
        <w:rPr>
          <w:rFonts w:ascii="Helvetica" w:hAnsi="Helvetica"/>
          <w:sz w:val="24"/>
          <w:szCs w:val="24"/>
        </w:rPr>
        <w:t xml:space="preserve">, </w:t>
      </w:r>
      <w:r>
        <w:rPr>
          <w:rFonts w:ascii="Helvetica" w:hAnsi="Helvetica"/>
          <w:sz w:val="24"/>
          <w:szCs w:val="24"/>
        </w:rPr>
        <w:t>and</w:t>
      </w:r>
      <w:r>
        <w:rPr>
          <w:rFonts w:ascii="Helvetica" w:hAnsi="Helvetica"/>
          <w:sz w:val="24"/>
          <w:szCs w:val="24"/>
        </w:rPr>
        <w:t xml:space="preserve"> </w:t>
      </w:r>
      <w:r>
        <w:rPr>
          <w:rFonts w:ascii="Helvetica" w:hAnsi="Helvetica"/>
          <w:sz w:val="24"/>
          <w:szCs w:val="24"/>
        </w:rPr>
        <w:t xml:space="preserve">we note that no similarities between the icequake and noise </w:t>
      </w:r>
      <w:del w:id="80" w:author="Jonny Kingslake" w:date="2021-09-01T15:02:00Z">
        <w:r w:rsidDel="00C16F59">
          <w:rPr>
            <w:rFonts w:ascii="Helvetica" w:hAnsi="Helvetica"/>
            <w:sz w:val="24"/>
            <w:szCs w:val="24"/>
          </w:rPr>
          <w:delText xml:space="preserve">experiments </w:delText>
        </w:r>
      </w:del>
      <w:ins w:id="81" w:author="Jonny Kingslake" w:date="2021-09-01T15:02:00Z">
        <w:r w:rsidR="00C16F59">
          <w:rPr>
            <w:rFonts w:ascii="Helvetica" w:hAnsi="Helvetica"/>
            <w:sz w:val="24"/>
            <w:szCs w:val="24"/>
          </w:rPr>
          <w:t>clusters</w:t>
        </w:r>
        <w:r w:rsidR="00C16F59">
          <w:rPr>
            <w:rFonts w:ascii="Helvetica" w:hAnsi="Helvetica"/>
            <w:sz w:val="24"/>
            <w:szCs w:val="24"/>
          </w:rPr>
          <w:t xml:space="preserve"> </w:t>
        </w:r>
      </w:ins>
      <w:r>
        <w:rPr>
          <w:rFonts w:ascii="Helvetica" w:hAnsi="Helvetica"/>
          <w:sz w:val="24"/>
          <w:szCs w:val="24"/>
        </w:rPr>
        <w:t xml:space="preserve">are suggested </w:t>
      </w:r>
      <w:del w:id="82" w:author="Jonny Kingslake" w:date="2021-09-01T15:02:00Z">
        <w:r w:rsidDel="00C16F59">
          <w:rPr>
            <w:rFonts w:ascii="Helvetica" w:hAnsi="Helvetica"/>
            <w:sz w:val="24"/>
            <w:szCs w:val="24"/>
          </w:rPr>
          <w:delText>based on</w:delText>
        </w:r>
      </w:del>
      <w:ins w:id="83" w:author="Jonny Kingslake" w:date="2021-09-01T15:02:00Z">
        <w:r w:rsidR="00C16F59">
          <w:rPr>
            <w:rFonts w:ascii="Helvetica" w:hAnsi="Helvetica"/>
            <w:sz w:val="24"/>
            <w:szCs w:val="24"/>
          </w:rPr>
          <w:t>by</w:t>
        </w:r>
      </w:ins>
      <w:r>
        <w:rPr>
          <w:rFonts w:ascii="Helvetica" w:hAnsi="Helvetica"/>
          <w:sz w:val="24"/>
          <w:szCs w:val="24"/>
        </w:rPr>
        <w:t xml:space="preserve"> shared </w:t>
      </w:r>
      <w:proofErr w:type="spellStart"/>
      <w:r>
        <w:rPr>
          <w:rFonts w:ascii="Helvetica" w:hAnsi="Helvetica"/>
          <w:sz w:val="24"/>
          <w:szCs w:val="24"/>
          <w:lang w:val="pt-PT"/>
        </w:rPr>
        <w:t>colors</w:t>
      </w:r>
      <w:proofErr w:type="spellEnd"/>
      <w:r>
        <w:rPr>
          <w:rFonts w:ascii="Helvetica" w:hAnsi="Helvetica"/>
          <w:sz w:val="24"/>
          <w:szCs w:val="24"/>
          <w:lang w:val="pt-PT"/>
        </w:rPr>
        <w:t xml:space="preserve">. </w:t>
      </w:r>
      <w:r>
        <w:rPr>
          <w:rFonts w:ascii="Helvetica" w:hAnsi="Helvetica"/>
          <w:sz w:val="24"/>
          <w:szCs w:val="24"/>
        </w:rPr>
        <w:t xml:space="preserve">To characterize the observations within each cluster, it is useful to work with a </w:t>
      </w:r>
      <w:del w:id="84" w:author="Jonny Kingslake" w:date="2021-09-01T15:02:00Z">
        <w:r w:rsidDel="00C16F59">
          <w:rPr>
            <w:rFonts w:ascii="Helvetica" w:hAnsi="Helvetica"/>
            <w:sz w:val="24"/>
            <w:szCs w:val="24"/>
          </w:rPr>
          <w:delText xml:space="preserve">select </w:delText>
        </w:r>
      </w:del>
      <w:r>
        <w:rPr>
          <w:rFonts w:ascii="Helvetica" w:hAnsi="Helvetica"/>
          <w:sz w:val="24"/>
          <w:szCs w:val="24"/>
        </w:rPr>
        <w:t>subset: the top 20 events in ea</w:t>
      </w:r>
      <w:r>
        <w:rPr>
          <w:rFonts w:ascii="Helvetica" w:hAnsi="Helvetica"/>
          <w:sz w:val="24"/>
          <w:szCs w:val="24"/>
        </w:rPr>
        <w:t xml:space="preserve">ch cluster with the </w:t>
      </w:r>
      <w:r>
        <w:rPr>
          <w:rFonts w:ascii="Helvetica" w:hAnsi="Helvetica"/>
          <w:sz w:val="24"/>
          <w:szCs w:val="24"/>
        </w:rPr>
        <w:lastRenderedPageBreak/>
        <w:t xml:space="preserve">highest silhouette scores. These are the </w:t>
      </w:r>
      <w:r>
        <w:rPr>
          <w:rFonts w:ascii="Helvetica" w:hAnsi="Helvetica"/>
          <w:sz w:val="24"/>
          <w:szCs w:val="24"/>
        </w:rPr>
        <w:t>“</w:t>
      </w:r>
      <w:r>
        <w:rPr>
          <w:rFonts w:ascii="Helvetica" w:hAnsi="Helvetica"/>
          <w:sz w:val="24"/>
          <w:szCs w:val="24"/>
        </w:rPr>
        <w:t>representative events</w:t>
      </w:r>
      <w:r>
        <w:rPr>
          <w:rFonts w:ascii="Helvetica" w:hAnsi="Helvetica"/>
          <w:sz w:val="24"/>
          <w:szCs w:val="24"/>
        </w:rPr>
        <w:t xml:space="preserve">” </w:t>
      </w:r>
      <w:r>
        <w:rPr>
          <w:rFonts w:ascii="Helvetica" w:hAnsi="Helvetica"/>
          <w:sz w:val="24"/>
          <w:szCs w:val="24"/>
        </w:rPr>
        <w:t xml:space="preserve">from each cluster, marked with black </w:t>
      </w:r>
      <w:del w:id="85" w:author="Jonny Kingslake" w:date="2021-09-01T15:02:00Z">
        <w:r w:rsidDel="00C16F59">
          <w:rPr>
            <w:rFonts w:ascii="Helvetica" w:hAnsi="Helvetica"/>
            <w:sz w:val="24"/>
            <w:szCs w:val="24"/>
          </w:rPr>
          <w:delText>x</w:delText>
        </w:r>
        <w:r w:rsidDel="00C16F59">
          <w:rPr>
            <w:rFonts w:ascii="Helvetica" w:hAnsi="Helvetica"/>
            <w:sz w:val="24"/>
            <w:szCs w:val="24"/>
          </w:rPr>
          <w:delText>’</w:delText>
        </w:r>
        <w:r w:rsidDel="00C16F59">
          <w:rPr>
            <w:rFonts w:ascii="Helvetica" w:hAnsi="Helvetica"/>
            <w:sz w:val="24"/>
            <w:szCs w:val="24"/>
          </w:rPr>
          <w:delText xml:space="preserve">s </w:delText>
        </w:r>
      </w:del>
      <w:ins w:id="86" w:author="Jonny Kingslake" w:date="2021-09-01T15:02:00Z">
        <w:r w:rsidR="00C16F59">
          <w:rPr>
            <w:rFonts w:ascii="Helvetica" w:hAnsi="Helvetica"/>
            <w:sz w:val="24"/>
            <w:szCs w:val="24"/>
          </w:rPr>
          <w:t xml:space="preserve">crosses </w:t>
        </w:r>
      </w:ins>
      <w:r>
        <w:rPr>
          <w:rFonts w:ascii="Helvetica" w:hAnsi="Helvetica"/>
          <w:sz w:val="24"/>
          <w:szCs w:val="24"/>
        </w:rPr>
        <w:t xml:space="preserve">in </w:t>
      </w:r>
      <w:r>
        <w:rPr>
          <w:rFonts w:ascii="Helvetica" w:hAnsi="Helvetica"/>
          <w:b/>
          <w:bCs/>
          <w:sz w:val="24"/>
          <w:szCs w:val="24"/>
        </w:rPr>
        <w:t xml:space="preserve">Figure 5a and b </w:t>
      </w:r>
      <w:r>
        <w:rPr>
          <w:rFonts w:ascii="Helvetica" w:hAnsi="Helvetica"/>
          <w:sz w:val="24"/>
          <w:szCs w:val="24"/>
        </w:rPr>
        <w:t>(60</w:t>
      </w:r>
      <w:r>
        <w:rPr>
          <w:rFonts w:ascii="Helvetica" w:hAnsi="Helvetica"/>
          <w:sz w:val="24"/>
          <w:szCs w:val="24"/>
        </w:rPr>
        <w:t xml:space="preserve"> events </w:t>
      </w:r>
      <w:del w:id="87" w:author="Jonny Kingslake" w:date="2021-09-01T15:03:00Z">
        <w:r w:rsidDel="00C16F59">
          <w:rPr>
            <w:rFonts w:ascii="Helvetica" w:hAnsi="Helvetica"/>
            <w:sz w:val="24"/>
            <w:szCs w:val="24"/>
          </w:rPr>
          <w:delText xml:space="preserve">total </w:delText>
        </w:r>
      </w:del>
      <w:r>
        <w:rPr>
          <w:rFonts w:ascii="Helvetica" w:hAnsi="Helvetica"/>
          <w:sz w:val="24"/>
          <w:szCs w:val="24"/>
        </w:rPr>
        <w:t xml:space="preserve">for the icequakes, 80 </w:t>
      </w:r>
      <w:del w:id="88" w:author="Jonny Kingslake" w:date="2021-09-01T15:03:00Z">
        <w:r w:rsidDel="00C16F59">
          <w:rPr>
            <w:rFonts w:ascii="Helvetica" w:hAnsi="Helvetica"/>
            <w:sz w:val="24"/>
            <w:szCs w:val="24"/>
          </w:rPr>
          <w:delText xml:space="preserve">total </w:delText>
        </w:r>
      </w:del>
      <w:r>
        <w:rPr>
          <w:rFonts w:ascii="Helvetica" w:hAnsi="Helvetica"/>
          <w:sz w:val="24"/>
          <w:szCs w:val="24"/>
        </w:rPr>
        <w:t>for noise). Some of the fingerprints (and therefore their PCA redu</w:t>
      </w:r>
      <w:r>
        <w:rPr>
          <w:rFonts w:ascii="Helvetica" w:hAnsi="Helvetica"/>
          <w:sz w:val="24"/>
          <w:szCs w:val="24"/>
        </w:rPr>
        <w:t xml:space="preserve">ctions) are identical, resulting in overlapping </w:t>
      </w:r>
      <w:del w:id="89" w:author="Jonny Kingslake" w:date="2021-09-01T15:03:00Z">
        <w:r w:rsidDel="00C16F59">
          <w:rPr>
            <w:rFonts w:ascii="Helvetica" w:hAnsi="Helvetica"/>
            <w:sz w:val="24"/>
            <w:szCs w:val="24"/>
          </w:rPr>
          <w:delText>x</w:delText>
        </w:r>
        <w:r w:rsidDel="00C16F59">
          <w:rPr>
            <w:rFonts w:ascii="Helvetica" w:hAnsi="Helvetica"/>
            <w:sz w:val="24"/>
            <w:szCs w:val="24"/>
          </w:rPr>
          <w:delText>’</w:delText>
        </w:r>
        <w:r w:rsidDel="00C16F59">
          <w:rPr>
            <w:rFonts w:ascii="Helvetica" w:hAnsi="Helvetica"/>
            <w:sz w:val="24"/>
            <w:szCs w:val="24"/>
          </w:rPr>
          <w:delText>s</w:delText>
        </w:r>
      </w:del>
      <w:ins w:id="90" w:author="Jonny Kingslake" w:date="2021-09-01T15:03:00Z">
        <w:r w:rsidR="00C16F59">
          <w:rPr>
            <w:rFonts w:ascii="Helvetica" w:hAnsi="Helvetica"/>
            <w:sz w:val="24"/>
            <w:szCs w:val="24"/>
          </w:rPr>
          <w:t>crosses</w:t>
        </w:r>
      </w:ins>
      <w:r>
        <w:rPr>
          <w:rFonts w:ascii="Helvetica" w:hAnsi="Helvetica"/>
          <w:sz w:val="24"/>
          <w:szCs w:val="24"/>
        </w:rPr>
        <w:t xml:space="preserve">. </w:t>
      </w:r>
    </w:p>
    <w:p w14:paraId="64F0987D" w14:textId="77777777" w:rsidR="0009560C" w:rsidRDefault="0009560C">
      <w:pPr>
        <w:pStyle w:val="Body"/>
        <w:spacing w:line="480" w:lineRule="auto"/>
        <w:rPr>
          <w:rFonts w:ascii="Helvetica" w:eastAsia="Helvetica" w:hAnsi="Helvetica" w:cs="Helvetica"/>
          <w:sz w:val="24"/>
          <w:szCs w:val="24"/>
        </w:rPr>
      </w:pPr>
    </w:p>
    <w:p w14:paraId="7D16D09E" w14:textId="600679BA"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r>
      <w:r>
        <w:rPr>
          <w:rFonts w:ascii="Helvetica" w:hAnsi="Helvetica"/>
          <w:b/>
          <w:bCs/>
          <w:sz w:val="24"/>
          <w:szCs w:val="24"/>
        </w:rPr>
        <w:t>Figure 6</w:t>
      </w:r>
      <w:r>
        <w:rPr>
          <w:rFonts w:ascii="Helvetica" w:hAnsi="Helvetica"/>
          <w:sz w:val="24"/>
          <w:szCs w:val="24"/>
        </w:rPr>
        <w:t xml:space="preserve"> shows the </w:t>
      </w:r>
      <w:proofErr w:type="spellStart"/>
      <w:r>
        <w:rPr>
          <w:rFonts w:ascii="Helvetica" w:hAnsi="Helvetica"/>
          <w:sz w:val="24"/>
          <w:szCs w:val="24"/>
          <w:lang w:val="da-DK"/>
        </w:rPr>
        <w:t>waveforms</w:t>
      </w:r>
      <w:proofErr w:type="spellEnd"/>
      <w:r>
        <w:rPr>
          <w:rFonts w:ascii="Helvetica" w:hAnsi="Helvetica"/>
          <w:sz w:val="24"/>
          <w:szCs w:val="24"/>
        </w:rPr>
        <w:t xml:space="preserve"> of the representative icequakes (left column) and spectra for the representative noise (right column). For visualization of the icequakes, we normalize the waveforms by th</w:t>
      </w:r>
      <w:r>
        <w:rPr>
          <w:rFonts w:ascii="Helvetica" w:hAnsi="Helvetica"/>
          <w:sz w:val="24"/>
          <w:szCs w:val="24"/>
        </w:rPr>
        <w:t>eir maximum amplitude, time-lag them to maximize their correlation with each other, stack them, and then visualize</w:t>
      </w:r>
      <w:r>
        <w:rPr>
          <w:rFonts w:ascii="Helvetica" w:hAnsi="Helvetica"/>
          <w:sz w:val="24"/>
          <w:szCs w:val="24"/>
        </w:rPr>
        <w:t xml:space="preserve"> a </w:t>
      </w:r>
      <w:ins w:id="91" w:author="Jonny Kingslake" w:date="2021-09-01T15:04:00Z">
        <w:r w:rsidR="00C16F59">
          <w:rPr>
            <w:rFonts w:ascii="Helvetica" w:hAnsi="Helvetica"/>
            <w:sz w:val="24"/>
            <w:szCs w:val="24"/>
          </w:rPr>
          <w:t>0</w:t>
        </w:r>
      </w:ins>
      <w:r>
        <w:rPr>
          <w:rFonts w:ascii="Helvetica" w:hAnsi="Helvetica"/>
          <w:sz w:val="24"/>
          <w:szCs w:val="24"/>
        </w:rPr>
        <w:t xml:space="preserve">.8 </w:t>
      </w:r>
      <w:r>
        <w:rPr>
          <w:rFonts w:ascii="Helvetica" w:hAnsi="Helvetica"/>
          <w:sz w:val="24"/>
          <w:szCs w:val="24"/>
        </w:rPr>
        <w:t>sec</w:t>
      </w:r>
      <w:r>
        <w:rPr>
          <w:rFonts w:ascii="Helvetica" w:hAnsi="Helvetica"/>
          <w:sz w:val="24"/>
          <w:szCs w:val="24"/>
        </w:rPr>
        <w:t>ond window containing the majority of the waveform energy. This process brings out subtle features that characterize the clusters. Fo</w:t>
      </w:r>
      <w:r>
        <w:rPr>
          <w:rFonts w:ascii="Helvetica" w:hAnsi="Helvetica"/>
          <w:sz w:val="24"/>
          <w:szCs w:val="24"/>
        </w:rPr>
        <w:t xml:space="preserve">r example, the S-phase of each event takes on a </w:t>
      </w:r>
      <w:commentRangeStart w:id="92"/>
      <w:r>
        <w:rPr>
          <w:rFonts w:ascii="Helvetica" w:hAnsi="Helvetica"/>
          <w:sz w:val="24"/>
          <w:szCs w:val="24"/>
        </w:rPr>
        <w:t xml:space="preserve">distinct shape </w:t>
      </w:r>
      <w:commentRangeEnd w:id="92"/>
      <w:r w:rsidR="00C16F59">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92"/>
      </w:r>
      <w:r>
        <w:rPr>
          <w:rFonts w:ascii="Helvetica" w:hAnsi="Helvetica"/>
          <w:sz w:val="24"/>
          <w:szCs w:val="24"/>
        </w:rPr>
        <w:t xml:space="preserve">for each cluster (thick black arrows, </w:t>
      </w:r>
      <w:r>
        <w:rPr>
          <w:rFonts w:ascii="Helvetica" w:hAnsi="Helvetica"/>
          <w:b/>
          <w:bCs/>
          <w:sz w:val="24"/>
          <w:szCs w:val="24"/>
          <w:lang w:val="it-IT"/>
        </w:rPr>
        <w:t>Figure 6</w:t>
      </w:r>
      <w:r>
        <w:rPr>
          <w:rFonts w:ascii="Helvetica" w:hAnsi="Helvetica"/>
          <w:sz w:val="24"/>
          <w:szCs w:val="24"/>
        </w:rPr>
        <w:t>)</w:t>
      </w:r>
      <w:r>
        <w:rPr>
          <w:rFonts w:ascii="Helvetica" w:hAnsi="Helvetica"/>
          <w:sz w:val="24"/>
          <w:szCs w:val="24"/>
        </w:rPr>
        <w:t>. Additionally, the first icequake cluster (blue) has a visibly lower signal-to-noise ratio than the other two clusters due to a constant backgrou</w:t>
      </w:r>
      <w:r>
        <w:rPr>
          <w:rFonts w:ascii="Helvetica" w:hAnsi="Helvetica"/>
          <w:sz w:val="24"/>
          <w:szCs w:val="24"/>
        </w:rPr>
        <w:t xml:space="preserve">nd noise around </w:t>
      </w:r>
      <w:r>
        <w:rPr>
          <w:rFonts w:ascii="Helvetica" w:hAnsi="Helvetica"/>
          <w:sz w:val="24"/>
          <w:szCs w:val="24"/>
          <w:lang w:val="ru-RU"/>
        </w:rPr>
        <w:t>30-70</w:t>
      </w:r>
      <w:r>
        <w:rPr>
          <w:rFonts w:ascii="Helvetica" w:hAnsi="Helvetica"/>
          <w:sz w:val="24"/>
          <w:szCs w:val="24"/>
        </w:rPr>
        <w:t xml:space="preserve"> </w:t>
      </w:r>
      <w:r>
        <w:rPr>
          <w:rFonts w:ascii="Helvetica" w:hAnsi="Helvetica"/>
          <w:sz w:val="24"/>
          <w:szCs w:val="24"/>
        </w:rPr>
        <w:t>Hz</w:t>
      </w:r>
      <w:r>
        <w:rPr>
          <w:rFonts w:ascii="Helvetica" w:hAnsi="Helvetica"/>
          <w:sz w:val="24"/>
          <w:szCs w:val="24"/>
        </w:rPr>
        <w:t xml:space="preserve"> (seen in representative spectrograms; not shown). The blue and </w:t>
      </w:r>
      <w:r>
        <w:rPr>
          <w:rFonts w:ascii="Helvetica" w:hAnsi="Helvetica"/>
          <w:sz w:val="24"/>
          <w:szCs w:val="24"/>
          <w:lang w:val="de-DE"/>
        </w:rPr>
        <w:t>orange</w:t>
      </w:r>
      <w:r>
        <w:rPr>
          <w:rFonts w:ascii="Helvetica" w:hAnsi="Helvetica"/>
          <w:sz w:val="24"/>
          <w:szCs w:val="24"/>
        </w:rPr>
        <w:t xml:space="preserve"> cluster</w:t>
      </w:r>
      <w:ins w:id="93" w:author="Jonny Kingslake" w:date="2021-09-01T15:07:00Z">
        <w:r w:rsidR="00064E5C">
          <w:rPr>
            <w:rFonts w:ascii="Helvetica" w:hAnsi="Helvetica"/>
            <w:sz w:val="24"/>
            <w:szCs w:val="24"/>
          </w:rPr>
          <w:t>s</w:t>
        </w:r>
      </w:ins>
      <w:r>
        <w:rPr>
          <w:rFonts w:ascii="Helvetica" w:hAnsi="Helvetica"/>
          <w:sz w:val="24"/>
          <w:szCs w:val="24"/>
        </w:rPr>
        <w:t xml:space="preserve"> both have remarkably coherent reverberations in their codas (thin black arrows, </w:t>
      </w:r>
      <w:r>
        <w:rPr>
          <w:rFonts w:ascii="Helvetica" w:hAnsi="Helvetica"/>
          <w:b/>
          <w:bCs/>
          <w:sz w:val="24"/>
          <w:szCs w:val="24"/>
        </w:rPr>
        <w:t>Figure 6</w:t>
      </w:r>
      <w:r>
        <w:rPr>
          <w:rFonts w:ascii="Helvetica" w:hAnsi="Helvetica"/>
          <w:sz w:val="24"/>
          <w:szCs w:val="24"/>
        </w:rPr>
        <w:t>).</w:t>
      </w:r>
    </w:p>
    <w:p w14:paraId="6F4E3C1A" w14:textId="788F00E8"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r>
      <w:ins w:id="94" w:author="Jonny Kingslake" w:date="2021-09-01T15:14:00Z">
        <w:r w:rsidR="001152A6">
          <w:rPr>
            <w:rFonts w:ascii="Helvetica" w:eastAsia="Helvetica" w:hAnsi="Helvetica" w:cs="Helvetica"/>
            <w:sz w:val="24"/>
            <w:szCs w:val="24"/>
          </w:rPr>
          <w:t>For visualization of the noise data, instead of inspecting waveforms of the representative cluster members,</w:t>
        </w:r>
      </w:ins>
      <w:ins w:id="95" w:author="Jonny Kingslake" w:date="2021-09-01T15:15:00Z">
        <w:r w:rsidR="001152A6">
          <w:rPr>
            <w:rFonts w:ascii="Helvetica" w:eastAsia="Helvetica" w:hAnsi="Helvetica" w:cs="Helvetica"/>
            <w:sz w:val="24"/>
            <w:szCs w:val="24"/>
          </w:rPr>
          <w:t xml:space="preserve"> w</w:t>
        </w:r>
      </w:ins>
      <w:del w:id="96" w:author="Jonny Kingslake" w:date="2021-09-01T15:14:00Z">
        <w:r w:rsidDel="001152A6">
          <w:rPr>
            <w:rFonts w:ascii="Helvetica" w:eastAsia="Helvetica" w:hAnsi="Helvetica" w:cs="Helvetica"/>
            <w:sz w:val="24"/>
            <w:szCs w:val="24"/>
          </w:rPr>
          <w:delText>W</w:delText>
        </w:r>
      </w:del>
      <w:r>
        <w:rPr>
          <w:rFonts w:ascii="Helvetica" w:hAnsi="Helvetica"/>
          <w:sz w:val="24"/>
          <w:szCs w:val="24"/>
        </w:rPr>
        <w:t>e</w:t>
      </w:r>
      <w:r>
        <w:rPr>
          <w:rFonts w:ascii="Helvetica" w:hAnsi="Helvetica"/>
          <w:sz w:val="24"/>
          <w:szCs w:val="24"/>
        </w:rPr>
        <w:t xml:space="preserve"> </w:t>
      </w:r>
      <w:proofErr w:type="gramStart"/>
      <w:r>
        <w:rPr>
          <w:rFonts w:ascii="Helvetica" w:hAnsi="Helvetica"/>
          <w:sz w:val="24"/>
          <w:szCs w:val="24"/>
        </w:rPr>
        <w:t>calculate</w:t>
      </w:r>
      <w:proofErr w:type="gramEnd"/>
      <w:r>
        <w:rPr>
          <w:rFonts w:ascii="Helvetica" w:hAnsi="Helvetica"/>
          <w:sz w:val="24"/>
          <w:szCs w:val="24"/>
        </w:rPr>
        <w:t xml:space="preserve"> </w:t>
      </w:r>
      <w:del w:id="97" w:author="Jonny Kingslake" w:date="2021-09-01T15:15:00Z">
        <w:r w:rsidDel="001152A6">
          <w:rPr>
            <w:rFonts w:ascii="Helvetica" w:hAnsi="Helvetica"/>
            <w:sz w:val="24"/>
            <w:szCs w:val="24"/>
          </w:rPr>
          <w:delText xml:space="preserve">the </w:delText>
        </w:r>
      </w:del>
      <w:r>
        <w:rPr>
          <w:rFonts w:ascii="Helvetica" w:hAnsi="Helvetica"/>
          <w:sz w:val="24"/>
          <w:szCs w:val="24"/>
        </w:rPr>
        <w:t xml:space="preserve">spectra </w:t>
      </w:r>
      <w:r>
        <w:rPr>
          <w:rFonts w:ascii="Helvetica" w:hAnsi="Helvetica"/>
          <w:sz w:val="24"/>
          <w:szCs w:val="24"/>
        </w:rPr>
        <w:t>by summing the noise spectrograms</w:t>
      </w:r>
      <w:r>
        <w:rPr>
          <w:rFonts w:ascii="Helvetica" w:hAnsi="Helvetica"/>
          <w:sz w:val="24"/>
          <w:szCs w:val="24"/>
        </w:rPr>
        <w:t xml:space="preserve">’ </w:t>
      </w:r>
      <w:r>
        <w:rPr>
          <w:rFonts w:ascii="Helvetica" w:hAnsi="Helvetica"/>
          <w:sz w:val="24"/>
          <w:szCs w:val="24"/>
        </w:rPr>
        <w:t>frequency amplitudes through time</w:t>
      </w:r>
      <w:r>
        <w:rPr>
          <w:rFonts w:ascii="Helvetica" w:hAnsi="Helvetica"/>
          <w:sz w:val="24"/>
          <w:szCs w:val="24"/>
        </w:rPr>
        <w:t xml:space="preserve"> (right column, </w:t>
      </w:r>
      <w:r>
        <w:rPr>
          <w:rFonts w:ascii="Helvetica" w:hAnsi="Helvetica"/>
          <w:b/>
          <w:bCs/>
          <w:sz w:val="24"/>
          <w:szCs w:val="24"/>
        </w:rPr>
        <w:t>Figure 6</w:t>
      </w:r>
      <w:r>
        <w:rPr>
          <w:rFonts w:ascii="Helvetica" w:hAnsi="Helvetica"/>
          <w:sz w:val="24"/>
          <w:szCs w:val="24"/>
        </w:rPr>
        <w:t>)</w:t>
      </w:r>
      <w:r>
        <w:rPr>
          <w:rFonts w:ascii="Helvetica" w:hAnsi="Helvetica"/>
          <w:sz w:val="24"/>
          <w:szCs w:val="24"/>
        </w:rPr>
        <w:t>. Although there are many ways of cal</w:t>
      </w:r>
      <w:r>
        <w:rPr>
          <w:rFonts w:ascii="Helvetica" w:hAnsi="Helvetica"/>
          <w:sz w:val="24"/>
          <w:szCs w:val="24"/>
        </w:rPr>
        <w:t xml:space="preserve">culating the amplitude spectra of a waveform, we choose this one because it is the most similar to the spectrograms that were the input data for </w:t>
      </w:r>
      <w:proofErr w:type="spellStart"/>
      <w:r>
        <w:rPr>
          <w:rFonts w:ascii="Helvetica" w:hAnsi="Helvetica"/>
          <w:sz w:val="24"/>
          <w:szCs w:val="24"/>
        </w:rPr>
        <w:t>SpecUFEx</w:t>
      </w:r>
      <w:proofErr w:type="spellEnd"/>
      <w:r>
        <w:rPr>
          <w:rFonts w:ascii="Helvetica" w:hAnsi="Helvetica"/>
          <w:sz w:val="24"/>
          <w:szCs w:val="24"/>
        </w:rPr>
        <w:t xml:space="preserve">. For example, the spectra reflect the </w:t>
      </w:r>
      <w:commentRangeStart w:id="98"/>
      <w:r>
        <w:rPr>
          <w:rFonts w:ascii="Helvetica" w:hAnsi="Helvetica"/>
          <w:sz w:val="24"/>
          <w:szCs w:val="24"/>
        </w:rPr>
        <w:t>median-normalization</w:t>
      </w:r>
      <w:commentRangeEnd w:id="98"/>
      <w:r w:rsidR="00064E5C">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98"/>
      </w:r>
      <w:r>
        <w:rPr>
          <w:rFonts w:ascii="Helvetica" w:hAnsi="Helvetica"/>
          <w:sz w:val="24"/>
          <w:szCs w:val="24"/>
        </w:rPr>
        <w:t xml:space="preserve"> that was applied </w:t>
      </w:r>
      <w:r>
        <w:rPr>
          <w:rFonts w:ascii="Helvetica" w:hAnsi="Helvetica"/>
          <w:sz w:val="24"/>
          <w:szCs w:val="24"/>
        </w:rPr>
        <w:lastRenderedPageBreak/>
        <w:t>to the spectrograms during</w:t>
      </w:r>
      <w:r>
        <w:rPr>
          <w:rFonts w:ascii="Helvetica" w:hAnsi="Helvetica"/>
          <w:sz w:val="24"/>
          <w:szCs w:val="24"/>
        </w:rPr>
        <w:t xml:space="preserve"> preprocessing. </w:t>
      </w:r>
      <w:ins w:id="99" w:author="Jonny Kingslake" w:date="2021-09-01T15:15:00Z">
        <w:r w:rsidR="001152A6">
          <w:rPr>
            <w:rFonts w:ascii="Helvetica" w:hAnsi="Helvetica"/>
            <w:sz w:val="24"/>
            <w:szCs w:val="24"/>
          </w:rPr>
          <w:t xml:space="preserve">Note that </w:t>
        </w:r>
      </w:ins>
      <w:moveToRangeStart w:id="100" w:author="Jonny Kingslake" w:date="2021-09-01T15:15:00Z" w:name="move81401750"/>
      <w:moveTo w:id="101" w:author="Jonny Kingslake" w:date="2021-09-01T15:15:00Z">
        <w:del w:id="102" w:author="Jonny Kingslake" w:date="2021-09-01T15:15:00Z">
          <w:r w:rsidR="001152A6" w:rsidDel="001152A6">
            <w:rPr>
              <w:rFonts w:ascii="Helvetica" w:hAnsi="Helvetica"/>
              <w:sz w:val="24"/>
              <w:szCs w:val="24"/>
            </w:rPr>
            <w:delText>W</w:delText>
          </w:r>
        </w:del>
      </w:moveTo>
      <w:ins w:id="103" w:author="Jonny Kingslake" w:date="2021-09-01T15:15:00Z">
        <w:r w:rsidR="001152A6">
          <w:rPr>
            <w:rFonts w:ascii="Helvetica" w:hAnsi="Helvetica"/>
            <w:sz w:val="24"/>
            <w:szCs w:val="24"/>
          </w:rPr>
          <w:t>w</w:t>
        </w:r>
      </w:ins>
      <w:moveTo w:id="104" w:author="Jonny Kingslake" w:date="2021-09-01T15:15:00Z">
        <w:r w:rsidR="001152A6">
          <w:rPr>
            <w:rFonts w:ascii="Helvetica" w:hAnsi="Helvetica"/>
            <w:sz w:val="24"/>
            <w:szCs w:val="24"/>
          </w:rPr>
          <w:t xml:space="preserve">e attempted to align the noise waveforms as we did with the icequakes, </w:t>
        </w:r>
        <w:commentRangeStart w:id="105"/>
        <w:r w:rsidR="001152A6">
          <w:rPr>
            <w:rFonts w:ascii="Helvetica" w:hAnsi="Helvetica"/>
            <w:sz w:val="24"/>
            <w:szCs w:val="24"/>
          </w:rPr>
          <w:t>but found that results were indistinguishable from the same method applied to random time series.</w:t>
        </w:r>
      </w:moveTo>
      <w:moveToRangeEnd w:id="100"/>
      <w:ins w:id="106" w:author="Jonny Kingslake" w:date="2021-09-01T15:15:00Z">
        <w:r w:rsidR="001152A6">
          <w:rPr>
            <w:rFonts w:ascii="Helvetica" w:hAnsi="Helvetica"/>
            <w:sz w:val="24"/>
            <w:szCs w:val="24"/>
          </w:rPr>
          <w:t xml:space="preserve"> </w:t>
        </w:r>
        <w:commentRangeEnd w:id="105"/>
        <w:r w:rsidR="001152A6">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05"/>
        </w:r>
      </w:ins>
      <w:r>
        <w:rPr>
          <w:rFonts w:ascii="Helvetica" w:hAnsi="Helvetica"/>
          <w:sz w:val="24"/>
          <w:szCs w:val="24"/>
        </w:rPr>
        <w:t>We stack the spectra and notice distinguishing peaks between clusters (black arrows), as well as some differences in median-normalized amplitude and overall shape. The second (red) cluster retains energy in the higher frequencies compared t</w:t>
      </w:r>
      <w:r>
        <w:rPr>
          <w:rFonts w:ascii="Helvetica" w:hAnsi="Helvetica"/>
          <w:sz w:val="24"/>
          <w:szCs w:val="24"/>
        </w:rPr>
        <w:t xml:space="preserve">o the other three clusters, resulting in a </w:t>
      </w:r>
      <w:proofErr w:type="gramStart"/>
      <w:r>
        <w:rPr>
          <w:rFonts w:ascii="Helvetica" w:hAnsi="Helvetica"/>
          <w:sz w:val="24"/>
          <w:szCs w:val="24"/>
        </w:rPr>
        <w:t>distinctly flatter spectra</w:t>
      </w:r>
      <w:proofErr w:type="gramEnd"/>
      <w:r>
        <w:rPr>
          <w:rFonts w:ascii="Helvetica" w:hAnsi="Helvetica"/>
          <w:sz w:val="24"/>
          <w:szCs w:val="24"/>
        </w:rPr>
        <w:t xml:space="preserve">. </w:t>
      </w:r>
      <w:moveFromRangeStart w:id="107" w:author="Jonny Kingslake" w:date="2021-09-01T15:15:00Z" w:name="move81401750"/>
      <w:moveFrom w:id="108" w:author="Jonny Kingslake" w:date="2021-09-01T15:15:00Z">
        <w:r w:rsidDel="001152A6">
          <w:rPr>
            <w:rFonts w:ascii="Helvetica" w:hAnsi="Helvetica"/>
            <w:sz w:val="24"/>
            <w:szCs w:val="24"/>
          </w:rPr>
          <w:t>We attempted to align the noise waveforms as we did with the icequakes, but found that results were indistinguishable from the same method applied to random time series.</w:t>
        </w:r>
      </w:moveFrom>
      <w:moveFromRangeEnd w:id="107"/>
    </w:p>
    <w:p w14:paraId="27649148" w14:textId="5B426C51"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r>
      <w:commentRangeStart w:id="109"/>
      <w:r>
        <w:rPr>
          <w:rFonts w:ascii="Helvetica" w:eastAsia="Helvetica" w:hAnsi="Helvetica" w:cs="Helvetica"/>
          <w:sz w:val="24"/>
          <w:szCs w:val="24"/>
        </w:rPr>
        <w:t>The highly sim</w:t>
      </w:r>
      <w:r>
        <w:rPr>
          <w:rFonts w:ascii="Helvetica" w:eastAsia="Helvetica" w:hAnsi="Helvetica" w:cs="Helvetica"/>
          <w:sz w:val="24"/>
          <w:szCs w:val="24"/>
        </w:rPr>
        <w:t xml:space="preserve">ilar waveforms </w:t>
      </w:r>
      <w:commentRangeEnd w:id="109"/>
      <w:r w:rsidR="00B74F59">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09"/>
      </w:r>
      <w:r>
        <w:rPr>
          <w:rFonts w:ascii="Helvetica" w:eastAsia="Helvetica" w:hAnsi="Helvetica" w:cs="Helvetica"/>
          <w:sz w:val="24"/>
          <w:szCs w:val="24"/>
        </w:rPr>
        <w:t>for the second</w:t>
      </w:r>
      <w:r>
        <w:rPr>
          <w:rFonts w:ascii="Helvetica" w:hAnsi="Helvetica"/>
          <w:sz w:val="24"/>
          <w:szCs w:val="24"/>
        </w:rPr>
        <w:t xml:space="preserve"> (red</w:t>
      </w:r>
      <w:r>
        <w:rPr>
          <w:rFonts w:ascii="Helvetica" w:hAnsi="Helvetica"/>
          <w:sz w:val="24"/>
          <w:szCs w:val="24"/>
        </w:rPr>
        <w:t>) and third (orange) clusters suggest a similar source and path, yet analysis of the icequakes</w:t>
      </w:r>
      <w:r>
        <w:rPr>
          <w:rFonts w:ascii="Helvetica" w:hAnsi="Helvetica"/>
          <w:sz w:val="24"/>
          <w:szCs w:val="24"/>
        </w:rPr>
        <w:t xml:space="preserve">’ </w:t>
      </w:r>
      <w:r>
        <w:rPr>
          <w:rFonts w:ascii="Helvetica" w:hAnsi="Helvetica"/>
          <w:sz w:val="24"/>
          <w:szCs w:val="24"/>
        </w:rPr>
        <w:t xml:space="preserve">locations shows that is not always the case. </w:t>
      </w:r>
      <w:commentRangeStart w:id="110"/>
      <w:r>
        <w:rPr>
          <w:rFonts w:ascii="Helvetica" w:hAnsi="Helvetica"/>
          <w:b/>
          <w:bCs/>
          <w:sz w:val="24"/>
          <w:szCs w:val="24"/>
        </w:rPr>
        <w:t xml:space="preserve">Figure 7 </w:t>
      </w:r>
      <w:commentRangeEnd w:id="110"/>
      <w:r w:rsidR="004B65C9">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10"/>
      </w:r>
      <w:r>
        <w:rPr>
          <w:rFonts w:ascii="Helvetica" w:hAnsi="Helvetica"/>
          <w:sz w:val="24"/>
          <w:szCs w:val="24"/>
        </w:rPr>
        <w:t>shows the icequakes</w:t>
      </w:r>
      <w:r>
        <w:rPr>
          <w:rFonts w:ascii="Helvetica" w:hAnsi="Helvetica"/>
          <w:sz w:val="24"/>
          <w:szCs w:val="24"/>
        </w:rPr>
        <w:t xml:space="preserve">’ </w:t>
      </w:r>
      <w:r>
        <w:rPr>
          <w:rFonts w:ascii="Helvetica" w:hAnsi="Helvetica"/>
          <w:sz w:val="24"/>
          <w:szCs w:val="24"/>
        </w:rPr>
        <w:t xml:space="preserve">locations in map view colored by cluster. The dots </w:t>
      </w:r>
      <w:r>
        <w:rPr>
          <w:rFonts w:ascii="Helvetica" w:hAnsi="Helvetica"/>
          <w:sz w:val="24"/>
          <w:szCs w:val="24"/>
        </w:rPr>
        <w:t xml:space="preserve">with black outlines are the 20 most representative events in each cluster. The </w:t>
      </w:r>
      <w:proofErr w:type="spellStart"/>
      <w:r>
        <w:rPr>
          <w:rFonts w:ascii="Helvetica" w:hAnsi="Helvetica"/>
          <w:sz w:val="24"/>
          <w:szCs w:val="24"/>
          <w:lang w:val="it-IT"/>
        </w:rPr>
        <w:t>representative</w:t>
      </w:r>
      <w:proofErr w:type="spellEnd"/>
      <w:r>
        <w:rPr>
          <w:rFonts w:ascii="Helvetica" w:hAnsi="Helvetica"/>
          <w:sz w:val="24"/>
          <w:szCs w:val="24"/>
        </w:rPr>
        <w:t xml:space="preserve"> red dots </w:t>
      </w:r>
      <w:del w:id="111" w:author="Jonny Kingslake" w:date="2021-09-01T15:26:00Z">
        <w:r w:rsidDel="004B65C9">
          <w:rPr>
            <w:rFonts w:ascii="Helvetica" w:hAnsi="Helvetica"/>
            <w:sz w:val="24"/>
            <w:szCs w:val="24"/>
          </w:rPr>
          <w:delText xml:space="preserve">appear </w:delText>
        </w:r>
      </w:del>
      <w:ins w:id="112" w:author="Jonny Kingslake" w:date="2021-09-01T15:26:00Z">
        <w:r w:rsidR="004B65C9">
          <w:rPr>
            <w:rFonts w:ascii="Helvetica" w:hAnsi="Helvetica"/>
            <w:sz w:val="24"/>
            <w:szCs w:val="24"/>
          </w:rPr>
          <w:t>are</w:t>
        </w:r>
        <w:r w:rsidR="004B65C9">
          <w:rPr>
            <w:rFonts w:ascii="Helvetica" w:hAnsi="Helvetica"/>
            <w:sz w:val="24"/>
            <w:szCs w:val="24"/>
          </w:rPr>
          <w:t xml:space="preserve"> </w:t>
        </w:r>
      </w:ins>
      <w:del w:id="113" w:author="Jonny Kingslake" w:date="2021-09-01T15:26:00Z">
        <w:r w:rsidDel="004B65C9">
          <w:rPr>
            <w:rFonts w:ascii="Helvetica" w:hAnsi="Helvetica"/>
            <w:sz w:val="24"/>
            <w:szCs w:val="24"/>
          </w:rPr>
          <w:delText xml:space="preserve">largely </w:delText>
        </w:r>
      </w:del>
      <w:r>
        <w:rPr>
          <w:rFonts w:ascii="Helvetica" w:hAnsi="Helvetica"/>
          <w:sz w:val="24"/>
          <w:szCs w:val="24"/>
        </w:rPr>
        <w:t xml:space="preserve">concentrated on lake-marginal clusters, whereas the blue and orange </w:t>
      </w:r>
      <w:commentRangeStart w:id="114"/>
      <w:r>
        <w:rPr>
          <w:rFonts w:ascii="Helvetica" w:hAnsi="Helvetica"/>
          <w:sz w:val="24"/>
          <w:szCs w:val="24"/>
        </w:rPr>
        <w:t xml:space="preserve">are more dispersed. </w:t>
      </w:r>
      <w:commentRangeEnd w:id="114"/>
      <w:r w:rsidR="004B65C9">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14"/>
      </w:r>
      <w:commentRangeStart w:id="115"/>
      <w:r>
        <w:rPr>
          <w:rFonts w:ascii="Helvetica" w:hAnsi="Helvetica"/>
          <w:sz w:val="24"/>
          <w:szCs w:val="24"/>
        </w:rPr>
        <w:t>There are linear features in the ice (the formatio</w:t>
      </w:r>
      <w:r>
        <w:rPr>
          <w:rFonts w:ascii="Helvetica" w:hAnsi="Helvetica"/>
          <w:sz w:val="24"/>
          <w:szCs w:val="24"/>
        </w:rPr>
        <w:t>n of crevasses) that are primarily orange or red, but not blue.</w:t>
      </w:r>
      <w:commentRangeEnd w:id="115"/>
      <w:r w:rsidR="004B65C9">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15"/>
      </w:r>
    </w:p>
    <w:p w14:paraId="582636EB" w14:textId="77777777" w:rsidR="0009560C" w:rsidRDefault="0009560C">
      <w:pPr>
        <w:pStyle w:val="Body"/>
        <w:spacing w:line="480" w:lineRule="auto"/>
        <w:rPr>
          <w:rFonts w:ascii="Helvetica" w:eastAsia="Helvetica" w:hAnsi="Helvetica" w:cs="Helvetica"/>
          <w:sz w:val="24"/>
          <w:szCs w:val="24"/>
        </w:rPr>
      </w:pPr>
    </w:p>
    <w:p w14:paraId="4D15C550" w14:textId="121C0D9C"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r>
      <w:r>
        <w:rPr>
          <w:rFonts w:ascii="Helvetica" w:hAnsi="Helvetica"/>
          <w:b/>
          <w:bCs/>
          <w:sz w:val="24"/>
          <w:szCs w:val="24"/>
        </w:rPr>
        <w:t>Figure 8 (a, b)</w:t>
      </w:r>
      <w:r>
        <w:rPr>
          <w:rFonts w:ascii="Helvetica" w:hAnsi="Helvetica"/>
          <w:sz w:val="24"/>
          <w:szCs w:val="24"/>
        </w:rPr>
        <w:t xml:space="preserve"> describes </w:t>
      </w:r>
      <w:commentRangeStart w:id="116"/>
      <w:r>
        <w:rPr>
          <w:rFonts w:ascii="Helvetica" w:hAnsi="Helvetica"/>
          <w:sz w:val="24"/>
          <w:szCs w:val="24"/>
        </w:rPr>
        <w:t xml:space="preserve">the station-event distances </w:t>
      </w:r>
      <w:commentRangeEnd w:id="116"/>
      <w:r w:rsidR="002D17B2">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16"/>
      </w:r>
      <w:r>
        <w:rPr>
          <w:rFonts w:ascii="Helvetica" w:hAnsi="Helvetica"/>
          <w:sz w:val="24"/>
          <w:szCs w:val="24"/>
        </w:rPr>
        <w:t xml:space="preserve">for the 20 representative events in each cluster using </w:t>
      </w:r>
      <w:r>
        <w:rPr>
          <w:rFonts w:ascii="Helvetica" w:hAnsi="Helvetica"/>
          <w:sz w:val="24"/>
          <w:szCs w:val="24"/>
        </w:rPr>
        <w:t>“</w:t>
      </w:r>
      <w:r>
        <w:rPr>
          <w:rFonts w:ascii="Helvetica" w:hAnsi="Helvetica"/>
          <w:sz w:val="24"/>
          <w:szCs w:val="24"/>
        </w:rPr>
        <w:t>box-and-whisker plots</w:t>
      </w:r>
      <w:r>
        <w:rPr>
          <w:rFonts w:ascii="Helvetica" w:hAnsi="Helvetica"/>
          <w:sz w:val="24"/>
          <w:szCs w:val="24"/>
        </w:rPr>
        <w:t>”</w:t>
      </w:r>
      <w:r>
        <w:rPr>
          <w:rFonts w:ascii="Helvetica" w:hAnsi="Helvetica"/>
          <w:sz w:val="24"/>
          <w:szCs w:val="24"/>
        </w:rPr>
        <w:t>. The boxes enclose the 25th-75th percentiles of the dista</w:t>
      </w:r>
      <w:r>
        <w:rPr>
          <w:rFonts w:ascii="Helvetica" w:hAnsi="Helvetica"/>
          <w:sz w:val="24"/>
          <w:szCs w:val="24"/>
        </w:rPr>
        <w:t xml:space="preserve">nce measure, with a line indicating the 50th percentile (median). The whiskers extend </w:t>
      </w:r>
      <w:del w:id="117" w:author="Jonny Kingslake" w:date="2021-09-01T15:33:00Z">
        <w:r w:rsidDel="004B65C9">
          <w:rPr>
            <w:rFonts w:ascii="Helvetica" w:hAnsi="Helvetica"/>
            <w:sz w:val="24"/>
            <w:szCs w:val="24"/>
          </w:rPr>
          <w:delText xml:space="preserve">to </w:delText>
        </w:r>
      </w:del>
      <w:r>
        <w:rPr>
          <w:rFonts w:ascii="Helvetica" w:hAnsi="Helvetica"/>
          <w:sz w:val="24"/>
          <w:szCs w:val="24"/>
        </w:rPr>
        <w:t>1.5 times the interquartile range</w:t>
      </w:r>
      <w:ins w:id="118" w:author="Jonny Kingslake" w:date="2021-09-01T15:33:00Z">
        <w:r w:rsidR="004B65C9">
          <w:rPr>
            <w:rFonts w:ascii="Helvetica" w:hAnsi="Helvetica"/>
            <w:sz w:val="24"/>
            <w:szCs w:val="24"/>
          </w:rPr>
          <w:t xml:space="preserve"> </w:t>
        </w:r>
      </w:ins>
      <w:ins w:id="119" w:author="Jonny Kingslake" w:date="2021-09-01T15:44:00Z">
        <w:r w:rsidR="004B65C9">
          <w:rPr>
            <w:rFonts w:ascii="Helvetica" w:hAnsi="Helvetica"/>
            <w:sz w:val="24"/>
            <w:szCs w:val="24"/>
          </w:rPr>
          <w:t>either side</w:t>
        </w:r>
      </w:ins>
      <w:ins w:id="120" w:author="Jonny Kingslake" w:date="2021-09-01T15:33:00Z">
        <w:r w:rsidR="004B65C9">
          <w:rPr>
            <w:rFonts w:ascii="Helvetica" w:hAnsi="Helvetica"/>
            <w:sz w:val="24"/>
            <w:szCs w:val="24"/>
          </w:rPr>
          <w:t xml:space="preserve"> from the median</w:t>
        </w:r>
      </w:ins>
      <w:del w:id="121" w:author="Jonny Kingslake" w:date="2021-09-01T15:45:00Z">
        <w:r w:rsidDel="004B65C9">
          <w:rPr>
            <w:rFonts w:ascii="Helvetica" w:hAnsi="Helvetica"/>
            <w:sz w:val="24"/>
            <w:szCs w:val="24"/>
          </w:rPr>
          <w:delText xml:space="preserve"> (the range between the 25th and 50th percentiles)</w:delText>
        </w:r>
      </w:del>
      <w:r>
        <w:rPr>
          <w:rFonts w:ascii="Helvetica" w:hAnsi="Helvetica"/>
          <w:sz w:val="24"/>
          <w:szCs w:val="24"/>
        </w:rPr>
        <w:t xml:space="preserve">, and individual points beyond the whiskers are considered outliers. </w:t>
      </w:r>
      <w:r>
        <w:rPr>
          <w:rFonts w:ascii="Helvetica" w:hAnsi="Helvetica"/>
          <w:sz w:val="24"/>
          <w:szCs w:val="24"/>
        </w:rPr>
        <w:t>D</w:t>
      </w:r>
      <w:r>
        <w:rPr>
          <w:rFonts w:ascii="Helvetica" w:hAnsi="Helvetica"/>
          <w:sz w:val="24"/>
          <w:szCs w:val="24"/>
        </w:rPr>
        <w:t xml:space="preserve">epths </w:t>
      </w:r>
      <w:ins w:id="122" w:author="Jonny Kingslake" w:date="2021-09-01T15:46:00Z">
        <w:r w:rsidR="004B65C9">
          <w:rPr>
            <w:rFonts w:ascii="Helvetica" w:hAnsi="Helvetica"/>
            <w:sz w:val="24"/>
            <w:szCs w:val="24"/>
          </w:rPr>
          <w:t xml:space="preserve">vary little </w:t>
        </w:r>
      </w:ins>
      <w:r>
        <w:rPr>
          <w:rFonts w:ascii="Helvetica" w:hAnsi="Helvetica"/>
          <w:sz w:val="24"/>
          <w:szCs w:val="24"/>
        </w:rPr>
        <w:t xml:space="preserve">between </w:t>
      </w:r>
      <w:del w:id="123" w:author="Jonny Kingslake" w:date="2021-09-01T15:46:00Z">
        <w:r w:rsidDel="004B65C9">
          <w:rPr>
            <w:rFonts w:ascii="Helvetica" w:hAnsi="Helvetica"/>
            <w:sz w:val="24"/>
            <w:szCs w:val="24"/>
          </w:rPr>
          <w:delText>all ic</w:delText>
        </w:r>
        <w:r w:rsidDel="004B65C9">
          <w:rPr>
            <w:rFonts w:ascii="Helvetica" w:hAnsi="Helvetica"/>
            <w:sz w:val="24"/>
            <w:szCs w:val="24"/>
          </w:rPr>
          <w:delText xml:space="preserve">equake </w:delText>
        </w:r>
      </w:del>
      <w:r>
        <w:rPr>
          <w:rFonts w:ascii="Helvetica" w:hAnsi="Helvetica"/>
          <w:sz w:val="24"/>
          <w:szCs w:val="24"/>
        </w:rPr>
        <w:t>clusters</w:t>
      </w:r>
      <w:del w:id="124" w:author="Jonny Kingslake" w:date="2021-09-01T15:46:00Z">
        <w:r w:rsidDel="004B65C9">
          <w:rPr>
            <w:rFonts w:ascii="Helvetica" w:hAnsi="Helvetica"/>
            <w:sz w:val="24"/>
            <w:szCs w:val="24"/>
          </w:rPr>
          <w:delText xml:space="preserve"> are very similar</w:delText>
        </w:r>
      </w:del>
      <w:r>
        <w:rPr>
          <w:rFonts w:ascii="Helvetica" w:hAnsi="Helvetica"/>
          <w:sz w:val="24"/>
          <w:szCs w:val="24"/>
        </w:rPr>
        <w:t xml:space="preserve">, although the </w:t>
      </w:r>
      <w:commentRangeStart w:id="125"/>
      <w:r>
        <w:rPr>
          <w:rFonts w:ascii="Helvetica" w:hAnsi="Helvetica"/>
          <w:sz w:val="24"/>
          <w:szCs w:val="24"/>
        </w:rPr>
        <w:t xml:space="preserve">epicentral distance </w:t>
      </w:r>
      <w:commentRangeEnd w:id="125"/>
      <w:r w:rsidR="004B65C9">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25"/>
      </w:r>
      <w:r>
        <w:rPr>
          <w:rFonts w:ascii="Helvetica" w:hAnsi="Helvetica"/>
          <w:sz w:val="24"/>
          <w:szCs w:val="24"/>
        </w:rPr>
        <w:t>of icequakes in the red cluster are on average greater than icequakes in the other clusters (</w:t>
      </w:r>
      <w:commentRangeStart w:id="126"/>
      <w:r>
        <w:rPr>
          <w:rFonts w:ascii="Helvetica" w:hAnsi="Helvetica"/>
          <w:sz w:val="24"/>
          <w:szCs w:val="24"/>
        </w:rPr>
        <w:t>consistent with the red icequakes</w:t>
      </w:r>
      <w:r>
        <w:rPr>
          <w:rFonts w:ascii="Helvetica" w:hAnsi="Helvetica"/>
          <w:sz w:val="24"/>
          <w:szCs w:val="24"/>
        </w:rPr>
        <w:t xml:space="preserve">’ </w:t>
      </w:r>
      <w:r>
        <w:rPr>
          <w:rFonts w:ascii="Helvetica" w:hAnsi="Helvetica"/>
          <w:sz w:val="24"/>
          <w:szCs w:val="24"/>
        </w:rPr>
        <w:t xml:space="preserve">spatial </w:t>
      </w:r>
      <w:r>
        <w:rPr>
          <w:rFonts w:ascii="Helvetica" w:hAnsi="Helvetica"/>
          <w:sz w:val="24"/>
          <w:szCs w:val="24"/>
        </w:rPr>
        <w:lastRenderedPageBreak/>
        <w:t>clustering on lake-marginal crevasses</w:t>
      </w:r>
      <w:commentRangeEnd w:id="126"/>
      <w:r w:rsidR="002D17B2">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26"/>
      </w:r>
      <w:r>
        <w:rPr>
          <w:rFonts w:ascii="Helvetica" w:hAnsi="Helvetica"/>
          <w:sz w:val="24"/>
          <w:szCs w:val="24"/>
        </w:rPr>
        <w:t>).</w:t>
      </w:r>
      <w:r>
        <w:rPr>
          <w:rFonts w:ascii="Helvetica" w:hAnsi="Helvetica"/>
          <w:b/>
          <w:bCs/>
          <w:sz w:val="24"/>
          <w:szCs w:val="24"/>
        </w:rPr>
        <w:t xml:space="preserve"> Figure </w:t>
      </w:r>
      <w:r>
        <w:rPr>
          <w:rFonts w:ascii="Helvetica" w:hAnsi="Helvetica"/>
          <w:b/>
          <w:bCs/>
          <w:sz w:val="24"/>
          <w:szCs w:val="24"/>
        </w:rPr>
        <w:t>8</w:t>
      </w:r>
      <w:r>
        <w:rPr>
          <w:rFonts w:ascii="Helvetica" w:hAnsi="Helvetica"/>
          <w:sz w:val="24"/>
          <w:szCs w:val="24"/>
        </w:rPr>
        <w:t xml:space="preserve"> </w:t>
      </w:r>
      <w:r>
        <w:rPr>
          <w:rFonts w:ascii="Helvetica" w:hAnsi="Helvetica"/>
          <w:b/>
          <w:bCs/>
          <w:sz w:val="24"/>
          <w:szCs w:val="24"/>
        </w:rPr>
        <w:t xml:space="preserve">(c-f) </w:t>
      </w:r>
      <w:r>
        <w:rPr>
          <w:rFonts w:ascii="Helvetica" w:hAnsi="Helvetica"/>
          <w:sz w:val="24"/>
          <w:szCs w:val="24"/>
        </w:rPr>
        <w:t>shows box-</w:t>
      </w:r>
      <w:ins w:id="127" w:author="Jonny Kingslake" w:date="2021-09-01T15:53:00Z">
        <w:r w:rsidR="00B15C56">
          <w:rPr>
            <w:rFonts w:ascii="Helvetica" w:hAnsi="Helvetica"/>
            <w:sz w:val="24"/>
            <w:szCs w:val="24"/>
          </w:rPr>
          <w:t>and</w:t>
        </w:r>
      </w:ins>
      <w:ins w:id="128" w:author="Jonny Kingslake" w:date="2021-09-01T15:54:00Z">
        <w:r w:rsidR="00B15C56">
          <w:rPr>
            <w:rFonts w:ascii="Helvetica" w:hAnsi="Helvetica"/>
            <w:sz w:val="24"/>
            <w:szCs w:val="24"/>
          </w:rPr>
          <w:t xml:space="preserve">-whisker </w:t>
        </w:r>
      </w:ins>
      <w:r>
        <w:rPr>
          <w:rFonts w:ascii="Helvetica" w:hAnsi="Helvetica"/>
          <w:sz w:val="24"/>
          <w:szCs w:val="24"/>
        </w:rPr>
        <w:t xml:space="preserve">plots of all </w:t>
      </w:r>
      <w:del w:id="129" w:author="Jonny Kingslake" w:date="2021-09-01T15:53:00Z">
        <w:r w:rsidDel="00B15C56">
          <w:rPr>
            <w:rFonts w:ascii="Helvetica" w:hAnsi="Helvetica"/>
            <w:sz w:val="24"/>
            <w:szCs w:val="24"/>
          </w:rPr>
          <w:delText xml:space="preserve">of </w:delText>
        </w:r>
      </w:del>
      <w:r>
        <w:rPr>
          <w:rFonts w:ascii="Helvetica" w:hAnsi="Helvetica"/>
          <w:sz w:val="24"/>
          <w:szCs w:val="24"/>
        </w:rPr>
        <w:t>the waveforms and spectrograms within</w:t>
      </w:r>
      <w:r>
        <w:rPr>
          <w:rFonts w:ascii="Helvetica" w:hAnsi="Helvetica"/>
          <w:sz w:val="24"/>
          <w:szCs w:val="24"/>
        </w:rPr>
        <w:t xml:space="preserve"> </w:t>
      </w:r>
      <w:r>
        <w:rPr>
          <w:rFonts w:ascii="Helvetica" w:hAnsi="Helvetica"/>
          <w:sz w:val="24"/>
          <w:szCs w:val="24"/>
        </w:rPr>
        <w:t>each cluster for icequakes (left column) and noise (right column)</w:t>
      </w:r>
      <w:r>
        <w:rPr>
          <w:rFonts w:ascii="Helvetica" w:hAnsi="Helvetica"/>
          <w:sz w:val="24"/>
          <w:szCs w:val="24"/>
        </w:rPr>
        <w:t xml:space="preserve">. </w:t>
      </w:r>
      <w:r>
        <w:rPr>
          <w:rFonts w:ascii="Helvetica" w:hAnsi="Helvetica"/>
          <w:b/>
          <w:bCs/>
          <w:sz w:val="24"/>
          <w:szCs w:val="24"/>
        </w:rPr>
        <w:t>Figure 8</w:t>
      </w:r>
      <w:proofErr w:type="gramStart"/>
      <w:r>
        <w:rPr>
          <w:rFonts w:ascii="Helvetica" w:hAnsi="Helvetica"/>
          <w:b/>
          <w:bCs/>
          <w:sz w:val="24"/>
          <w:szCs w:val="24"/>
        </w:rPr>
        <w:t>c,e</w:t>
      </w:r>
      <w:proofErr w:type="gramEnd"/>
      <w:r>
        <w:rPr>
          <w:rFonts w:ascii="Helvetica" w:hAnsi="Helvetica"/>
          <w:b/>
          <w:bCs/>
          <w:sz w:val="24"/>
          <w:szCs w:val="24"/>
        </w:rPr>
        <w:t xml:space="preserve"> </w:t>
      </w:r>
      <w:r>
        <w:rPr>
          <w:rFonts w:ascii="Helvetica" w:hAnsi="Helvetica"/>
          <w:sz w:val="24"/>
          <w:szCs w:val="24"/>
        </w:rPr>
        <w:t>(</w:t>
      </w:r>
      <w:r>
        <w:rPr>
          <w:rFonts w:ascii="Helvetica" w:hAnsi="Helvetica"/>
          <w:sz w:val="24"/>
          <w:szCs w:val="24"/>
        </w:rPr>
        <w:t>“</w:t>
      </w:r>
      <w:r>
        <w:rPr>
          <w:rFonts w:ascii="Helvetica" w:hAnsi="Helvetica"/>
          <w:sz w:val="24"/>
          <w:szCs w:val="24"/>
        </w:rPr>
        <w:t>log10(RSAM)</w:t>
      </w:r>
      <w:r>
        <w:rPr>
          <w:rFonts w:ascii="Helvetica" w:hAnsi="Helvetica"/>
          <w:sz w:val="24"/>
          <w:szCs w:val="24"/>
        </w:rPr>
        <w:t>”</w:t>
      </w:r>
      <w:r>
        <w:rPr>
          <w:rFonts w:ascii="Helvetica" w:hAnsi="Helvetica"/>
          <w:sz w:val="24"/>
          <w:szCs w:val="24"/>
        </w:rPr>
        <w:t xml:space="preserve">) is based on the </w:t>
      </w:r>
      <w:r>
        <w:rPr>
          <w:rFonts w:ascii="Helvetica" w:hAnsi="Helvetica"/>
          <w:sz w:val="24"/>
          <w:szCs w:val="24"/>
        </w:rPr>
        <w:t>“</w:t>
      </w:r>
      <w:r>
        <w:rPr>
          <w:rFonts w:ascii="Helvetica" w:hAnsi="Helvetica"/>
          <w:sz w:val="24"/>
          <w:szCs w:val="24"/>
        </w:rPr>
        <w:t>real-time amplitude measurement</w:t>
      </w:r>
      <w:r>
        <w:rPr>
          <w:rFonts w:ascii="Helvetica" w:hAnsi="Helvetica"/>
          <w:sz w:val="24"/>
          <w:szCs w:val="24"/>
        </w:rPr>
        <w:t xml:space="preserve">” </w:t>
      </w:r>
      <w:r>
        <w:rPr>
          <w:rFonts w:ascii="Helvetica" w:hAnsi="Helvetica"/>
          <w:sz w:val="24"/>
          <w:szCs w:val="24"/>
        </w:rPr>
        <w:t>of the waveform,</w:t>
      </w:r>
    </w:p>
    <w:p w14:paraId="573F7623" w14:textId="77777777" w:rsidR="0009560C" w:rsidRDefault="0009560C">
      <w:pPr>
        <w:pStyle w:val="Body"/>
        <w:spacing w:line="480" w:lineRule="auto"/>
        <w:rPr>
          <w:rFonts w:ascii="Helvetica" w:eastAsia="Helvetica" w:hAnsi="Helvetica" w:cs="Helvetica"/>
          <w:sz w:val="24"/>
          <w:szCs w:val="24"/>
        </w:rPr>
      </w:pPr>
    </w:p>
    <w:p w14:paraId="38A40205" w14:textId="77777777"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r>
      <w:r>
        <w:rPr>
          <w:rFonts w:ascii="Helvetica" w:eastAsia="Helvetica" w:hAnsi="Helvetica" w:cs="Helvetica"/>
          <w:sz w:val="24"/>
          <w:szCs w:val="24"/>
        </w:rPr>
        <w:tab/>
      </w:r>
      <w:r>
        <w:rPr>
          <w:rFonts w:ascii="Helvetica" w:eastAsia="Helvetica" w:hAnsi="Helvetica" w:cs="Helvetica"/>
          <w:sz w:val="24"/>
          <w:szCs w:val="24"/>
        </w:rPr>
        <w:tab/>
      </w:r>
      <w:r>
        <w:rPr>
          <w:rFonts w:ascii="Helvetica" w:eastAsia="Helvetica" w:hAnsi="Helvetica" w:cs="Helvetica"/>
          <w:sz w:val="24"/>
          <w:szCs w:val="24"/>
        </w:rPr>
        <w:tab/>
      </w:r>
      <m:oMath>
        <m:r>
          <w:rPr>
            <w:rFonts w:ascii="Cambria Math" w:hAnsi="Cambria Math"/>
            <w:sz w:val="28"/>
            <w:szCs w:val="28"/>
          </w:rPr>
          <m:t>RSAM</m:t>
        </m:r>
        <m:r>
          <w:rPr>
            <w:rFonts w:ascii="Cambria Math" w:hAnsi="Cambria Math"/>
            <w:sz w:val="28"/>
            <w:szCs w:val="28"/>
          </w:rPr>
          <m:t>(</m:t>
        </m:r>
        <m:r>
          <w:rPr>
            <w:rFonts w:ascii="Cambria Math" w:hAnsi="Cambria Math"/>
            <w:sz w:val="28"/>
            <w:szCs w:val="28"/>
          </w:rPr>
          <m:t>i</m:t>
        </m:r>
        <m:r>
          <w:rPr>
            <w:rFonts w:ascii="Cambria Math" w:hAnsi="Cambria Math"/>
            <w:sz w:val="28"/>
            <w:szCs w:val="28"/>
          </w:rPr>
          <m:t>)=</m:t>
        </m:r>
        <m:r>
          <w:rPr>
            <w:rFonts w:ascii="Cambria Math" w:hAnsi="Cambria Math"/>
            <w:sz w:val="28"/>
            <w:szCs w:val="28"/>
          </w:rPr>
          <m:t>l</m:t>
        </m:r>
        <m:r>
          <w:rPr>
            <w:rFonts w:ascii="Cambria Math" w:hAnsi="Cambria Math"/>
            <w:sz w:val="28"/>
            <w:szCs w:val="28"/>
          </w:rPr>
          <m:t>o</m:t>
        </m:r>
        <m:sSub>
          <m:sSubPr>
            <m:ctrlPr>
              <w:rPr>
                <w:rFonts w:ascii="Cambria Math" w:hAnsi="Cambria Math"/>
              </w:rPr>
            </m:ctrlPr>
          </m:sSubPr>
          <m:e>
            <m:r>
              <w:rPr>
                <w:rFonts w:ascii="Cambria Math" w:hAnsi="Cambria Math"/>
                <w:sz w:val="28"/>
                <w:szCs w:val="28"/>
              </w:rPr>
              <m:t>g</m:t>
            </m:r>
          </m:e>
          <m:sub>
            <m:r>
              <w:rPr>
                <w:rFonts w:ascii="Cambria Math" w:hAnsi="Cambria Math"/>
                <w:sz w:val="28"/>
                <w:szCs w:val="28"/>
              </w:rPr>
              <m:t>10</m:t>
            </m:r>
          </m:sub>
        </m:sSub>
        <m:r>
          <w:rPr>
            <w:rFonts w:ascii="Cambria Math" w:hAnsi="Cambria Math"/>
            <w:sz w:val="28"/>
            <w:szCs w:val="28"/>
          </w:rPr>
          <m:t>(</m:t>
        </m:r>
        <m:limUpp>
          <m:limUppPr>
            <m:ctrlPr>
              <w:rPr>
                <w:rFonts w:ascii="Cambria Math" w:hAnsi="Cambria Math"/>
              </w:rPr>
            </m:ctrlPr>
          </m:limUppPr>
          <m:e>
            <m:limLow>
              <m:limLowPr>
                <m:ctrlPr>
                  <w:rPr>
                    <w:rFonts w:ascii="Cambria Math" w:hAnsi="Cambria Math"/>
                  </w:rPr>
                </m:ctrlPr>
              </m:limLowPr>
              <m:e>
                <m:r>
                  <w:rPr>
                    <w:rFonts w:ascii="Cambria Math" w:hAnsi="Cambria Math"/>
                    <w:sz w:val="28"/>
                    <w:szCs w:val="28"/>
                  </w:rPr>
                  <m:t>∑</m:t>
                </m:r>
              </m:e>
              <m:lim>
                <w:commentRangeStart w:id="130"/>
                <m:r>
                  <w:rPr>
                    <w:rFonts w:ascii="Cambria Math" w:hAnsi="Cambria Math"/>
                    <w:sz w:val="28"/>
                    <w:szCs w:val="28"/>
                  </w:rPr>
                  <m:t>i</m:t>
                </m:r>
                <m:r>
                  <w:rPr>
                    <w:rFonts w:ascii="Cambria Math" w:hAnsi="Cambria Math"/>
                    <w:sz w:val="28"/>
                    <w:szCs w:val="28"/>
                  </w:rPr>
                  <m:t>=1</m:t>
                </m:r>
                <w:commentRangeEnd w:id="130"/>
                <m:r>
                  <m:rPr>
                    <m:sty m:val="p"/>
                  </m:rPr>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30"/>
                </m:r>
              </m:lim>
            </m:limLow>
          </m:e>
          <m:lim>
            <m:r>
              <w:rPr>
                <w:rFonts w:ascii="Cambria Math" w:hAnsi="Cambria Math"/>
                <w:sz w:val="28"/>
                <w:szCs w:val="28"/>
              </w:rPr>
              <m:t>n</m:t>
            </m:r>
          </m:lim>
        </m:limUpp>
        <m:r>
          <w:rPr>
            <w:rFonts w:ascii="Cambria Math" w:hAnsi="Cambria Math"/>
            <w:sz w:val="28"/>
            <w:szCs w:val="28"/>
          </w:rPr>
          <m:t>|</m:t>
        </m:r>
        <m:r>
          <w:rPr>
            <w:rFonts w:ascii="Cambria Math" w:hAnsi="Cambria Math"/>
            <w:sz w:val="28"/>
            <w:szCs w:val="28"/>
          </w:rPr>
          <m:t>x</m:t>
        </m:r>
        <m:r>
          <w:rPr>
            <w:rFonts w:ascii="Cambria Math" w:hAnsi="Cambria Math"/>
            <w:sz w:val="28"/>
            <w:szCs w:val="28"/>
          </w:rPr>
          <m:t>(</m:t>
        </m:r>
        <m:r>
          <w:rPr>
            <w:rFonts w:ascii="Cambria Math" w:hAnsi="Cambria Math"/>
            <w:sz w:val="28"/>
            <w:szCs w:val="28"/>
          </w:rPr>
          <m:t>t</m:t>
        </m:r>
        <m:r>
          <w:rPr>
            <w:rFonts w:ascii="Cambria Math" w:hAnsi="Cambria Math"/>
            <w:sz w:val="28"/>
            <w:szCs w:val="28"/>
          </w:rPr>
          <m:t>)|)</m:t>
        </m:r>
      </m:oMath>
      <w:r>
        <w:rPr>
          <w:rFonts w:ascii="Helvetica" w:hAnsi="Helvetica"/>
          <w:sz w:val="24"/>
          <w:szCs w:val="24"/>
        </w:rPr>
        <w:t>,</w:t>
      </w:r>
    </w:p>
    <w:p w14:paraId="06EE437A" w14:textId="77777777" w:rsidR="0009560C" w:rsidRDefault="0009560C">
      <w:pPr>
        <w:pStyle w:val="Body"/>
        <w:spacing w:line="480" w:lineRule="auto"/>
        <w:rPr>
          <w:rFonts w:ascii="Helvetica" w:eastAsia="Helvetica" w:hAnsi="Helvetica" w:cs="Helvetica"/>
          <w:sz w:val="24"/>
          <w:szCs w:val="24"/>
        </w:rPr>
      </w:pPr>
    </w:p>
    <w:p w14:paraId="7D9F41A2" w14:textId="42B3B2B0" w:rsidR="0009560C" w:rsidRDefault="00462AB1">
      <w:pPr>
        <w:pStyle w:val="Body"/>
        <w:spacing w:line="480" w:lineRule="auto"/>
        <w:rPr>
          <w:rFonts w:ascii="Helvetica" w:eastAsia="Helvetica" w:hAnsi="Helvetica" w:cs="Helvetica"/>
          <w:sz w:val="24"/>
          <w:szCs w:val="24"/>
        </w:rPr>
      </w:pPr>
      <w:r>
        <w:rPr>
          <w:rFonts w:ascii="Helvetica" w:hAnsi="Helvetica"/>
          <w:sz w:val="24"/>
          <w:szCs w:val="24"/>
        </w:rPr>
        <w:t xml:space="preserve">where </w:t>
      </w:r>
      <w:r>
        <w:rPr>
          <w:rFonts w:ascii="Helvetica" w:hAnsi="Helvetica"/>
          <w:b/>
          <w:bCs/>
          <w:i/>
          <w:iCs/>
          <w:sz w:val="24"/>
          <w:szCs w:val="24"/>
        </w:rPr>
        <w:t>x(t)</w:t>
      </w:r>
      <w:r>
        <w:rPr>
          <w:rFonts w:ascii="Helvetica" w:hAnsi="Helvetica"/>
          <w:sz w:val="24"/>
          <w:szCs w:val="24"/>
        </w:rPr>
        <w:t xml:space="preserve"> is the </w:t>
      </w:r>
      <w:commentRangeStart w:id="131"/>
      <w:r>
        <w:rPr>
          <w:rFonts w:ascii="Helvetica" w:hAnsi="Helvetica"/>
          <w:sz w:val="24"/>
          <w:szCs w:val="24"/>
        </w:rPr>
        <w:t xml:space="preserve">band-passed </w:t>
      </w:r>
      <w:commentRangeEnd w:id="131"/>
      <w:r w:rsidR="00B15C56">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31"/>
      </w:r>
      <w:r>
        <w:rPr>
          <w:rFonts w:ascii="Helvetica" w:hAnsi="Helvetica"/>
          <w:sz w:val="24"/>
          <w:szCs w:val="24"/>
        </w:rPr>
        <w:t>waveform (ground velocity) signal. RSAM measures the overall energy of the waveform, and is frequently used</w:t>
      </w:r>
      <w:r>
        <w:rPr>
          <w:rFonts w:ascii="Helvetica" w:hAnsi="Helvetica"/>
          <w:sz w:val="24"/>
          <w:szCs w:val="24"/>
          <w:lang w:val="it-IT"/>
        </w:rPr>
        <w:t xml:space="preserve"> in </w:t>
      </w:r>
      <w:proofErr w:type="spellStart"/>
      <w:r>
        <w:rPr>
          <w:rFonts w:ascii="Helvetica" w:hAnsi="Helvetica"/>
          <w:sz w:val="24"/>
          <w:szCs w:val="24"/>
          <w:lang w:val="it-IT"/>
        </w:rPr>
        <w:t>volcano-seismology</w:t>
      </w:r>
      <w:proofErr w:type="spellEnd"/>
      <w:r>
        <w:rPr>
          <w:rFonts w:ascii="Helvetica" w:hAnsi="Helvetica"/>
          <w:sz w:val="24"/>
          <w:szCs w:val="24"/>
        </w:rPr>
        <w:t xml:space="preserve"> as an indicator of volcanic activity </w:t>
      </w:r>
      <w:r>
        <w:rPr>
          <w:rFonts w:ascii="Helvetica" w:hAnsi="Helvetica"/>
          <w:sz w:val="24"/>
          <w:szCs w:val="24"/>
          <w:lang w:val="it-IT"/>
        </w:rPr>
        <w:t>(</w:t>
      </w:r>
      <w:proofErr w:type="spellStart"/>
      <w:r>
        <w:rPr>
          <w:rFonts w:ascii="Helvetica" w:hAnsi="Helvetica"/>
          <w:sz w:val="24"/>
          <w:szCs w:val="24"/>
          <w:lang w:val="it-IT"/>
        </w:rPr>
        <w:t>Endo</w:t>
      </w:r>
      <w:proofErr w:type="spellEnd"/>
      <w:r>
        <w:rPr>
          <w:rFonts w:ascii="Helvetica" w:hAnsi="Helvetica"/>
          <w:sz w:val="24"/>
          <w:szCs w:val="24"/>
          <w:lang w:val="it-IT"/>
        </w:rPr>
        <w:t xml:space="preserve"> &amp; Murray, 1991)</w:t>
      </w:r>
      <w:r>
        <w:rPr>
          <w:rFonts w:ascii="Helvetica" w:hAnsi="Helvetica"/>
          <w:sz w:val="24"/>
          <w:szCs w:val="24"/>
        </w:rPr>
        <w:t xml:space="preserve">. </w:t>
      </w:r>
      <w:r>
        <w:rPr>
          <w:rFonts w:ascii="Helvetica" w:hAnsi="Helvetica"/>
          <w:b/>
          <w:bCs/>
          <w:sz w:val="24"/>
          <w:szCs w:val="24"/>
        </w:rPr>
        <w:t>Figure 8</w:t>
      </w:r>
      <w:proofErr w:type="gramStart"/>
      <w:r>
        <w:rPr>
          <w:rFonts w:ascii="Helvetica" w:hAnsi="Helvetica"/>
          <w:b/>
          <w:bCs/>
          <w:sz w:val="24"/>
          <w:szCs w:val="24"/>
        </w:rPr>
        <w:t>d,</w:t>
      </w:r>
      <w:r>
        <w:rPr>
          <w:rFonts w:ascii="Helvetica" w:hAnsi="Helvetica"/>
          <w:b/>
          <w:bCs/>
          <w:sz w:val="24"/>
          <w:szCs w:val="24"/>
        </w:rPr>
        <w:t>f</w:t>
      </w:r>
      <w:proofErr w:type="gramEnd"/>
      <w:r>
        <w:rPr>
          <w:rFonts w:ascii="Helvetica" w:hAnsi="Helvetica"/>
          <w:sz w:val="24"/>
          <w:szCs w:val="24"/>
        </w:rPr>
        <w:t xml:space="preserve"> shows the top 20 representative </w:t>
      </w:r>
      <w:proofErr w:type="spellStart"/>
      <w:r>
        <w:rPr>
          <w:rFonts w:ascii="Helvetica" w:hAnsi="Helvetica"/>
          <w:sz w:val="24"/>
          <w:szCs w:val="24"/>
          <w:lang w:val="da-DK"/>
        </w:rPr>
        <w:t>waveform</w:t>
      </w:r>
      <w:proofErr w:type="spellEnd"/>
      <w:r>
        <w:rPr>
          <w:rFonts w:ascii="Helvetica" w:hAnsi="Helvetica"/>
          <w:sz w:val="24"/>
          <w:szCs w:val="24"/>
        </w:rPr>
        <w:t>s</w:t>
      </w:r>
      <w:r>
        <w:rPr>
          <w:rFonts w:ascii="Helvetica" w:hAnsi="Helvetica"/>
          <w:sz w:val="24"/>
          <w:szCs w:val="24"/>
        </w:rPr>
        <w:t xml:space="preserve">’ </w:t>
      </w:r>
      <w:r>
        <w:rPr>
          <w:rFonts w:ascii="Helvetica" w:hAnsi="Helvetica"/>
          <w:sz w:val="24"/>
          <w:szCs w:val="24"/>
        </w:rPr>
        <w:t>mean spectral centroids (SC); the spectral center of mass of a waveform (</w:t>
      </w:r>
      <w:proofErr w:type="spellStart"/>
      <w:r>
        <w:rPr>
          <w:rFonts w:ascii="Helvetica" w:hAnsi="Helvetica"/>
          <w:sz w:val="24"/>
          <w:szCs w:val="24"/>
        </w:rPr>
        <w:t>Klapuri</w:t>
      </w:r>
      <w:proofErr w:type="spellEnd"/>
      <w:r>
        <w:rPr>
          <w:rFonts w:ascii="Helvetica" w:hAnsi="Helvetica"/>
          <w:sz w:val="24"/>
          <w:szCs w:val="24"/>
        </w:rPr>
        <w:t xml:space="preserve"> &amp; Davy, 2007). To calculate the spectral centroid, each time frame of the spectrogram (i.e., a spectra) is treated as a distributi</w:t>
      </w:r>
      <w:r>
        <w:rPr>
          <w:rFonts w:ascii="Helvetica" w:hAnsi="Helvetica"/>
          <w:sz w:val="24"/>
          <w:szCs w:val="24"/>
        </w:rPr>
        <w:t xml:space="preserve">on over </w:t>
      </w:r>
      <w:ins w:id="132" w:author="Jonny Kingslake" w:date="2021-09-01T16:01:00Z">
        <w:r w:rsidR="00B15C56">
          <w:rPr>
            <w:rFonts w:ascii="Helvetica" w:hAnsi="Helvetica"/>
            <w:i/>
            <w:iCs/>
            <w:sz w:val="24"/>
            <w:szCs w:val="24"/>
          </w:rPr>
          <w:t xml:space="preserve">N </w:t>
        </w:r>
      </w:ins>
      <w:r>
        <w:rPr>
          <w:rFonts w:ascii="Helvetica" w:hAnsi="Helvetica"/>
          <w:sz w:val="24"/>
          <w:szCs w:val="24"/>
        </w:rPr>
        <w:t>frequency bins from which a centroid can be found. SC(t) is calculated as:</w:t>
      </w:r>
    </w:p>
    <w:p w14:paraId="61A5EB65" w14:textId="77777777" w:rsidR="0009560C" w:rsidRDefault="0009560C">
      <w:pPr>
        <w:pStyle w:val="Body"/>
        <w:spacing w:line="480" w:lineRule="auto"/>
        <w:rPr>
          <w:rFonts w:ascii="Helvetica" w:eastAsia="Helvetica" w:hAnsi="Helvetica" w:cs="Helvetica"/>
          <w:sz w:val="24"/>
          <w:szCs w:val="24"/>
        </w:rPr>
      </w:pPr>
    </w:p>
    <w:p w14:paraId="35447229" w14:textId="77777777"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r>
      <w:r>
        <w:rPr>
          <w:rFonts w:ascii="Helvetica" w:eastAsia="Helvetica" w:hAnsi="Helvetica" w:cs="Helvetica"/>
          <w:sz w:val="24"/>
          <w:szCs w:val="24"/>
        </w:rPr>
        <w:tab/>
      </w:r>
      <w:r>
        <w:rPr>
          <w:rFonts w:ascii="Helvetica" w:eastAsia="Helvetica" w:hAnsi="Helvetica" w:cs="Helvetica"/>
          <w:sz w:val="24"/>
          <w:szCs w:val="24"/>
        </w:rPr>
        <w:tab/>
      </w:r>
      <w:r>
        <w:rPr>
          <w:rFonts w:ascii="Helvetica" w:eastAsia="Helvetica" w:hAnsi="Helvetica" w:cs="Helvetica"/>
          <w:sz w:val="24"/>
          <w:szCs w:val="24"/>
        </w:rPr>
        <w:tab/>
      </w:r>
      <m:oMath>
        <m:r>
          <w:rPr>
            <w:rFonts w:ascii="Cambria Math" w:hAnsi="Cambria Math"/>
            <w:sz w:val="28"/>
            <w:szCs w:val="28"/>
          </w:rPr>
          <m:t>SC</m:t>
        </m:r>
        <m:r>
          <w:rPr>
            <w:rFonts w:ascii="Cambria Math" w:hAnsi="Cambria Math"/>
            <w:sz w:val="28"/>
            <w:szCs w:val="28"/>
          </w:rPr>
          <m:t>(</m:t>
        </m:r>
        <m:r>
          <w:rPr>
            <w:rFonts w:ascii="Cambria Math" w:hAnsi="Cambria Math"/>
            <w:sz w:val="28"/>
            <w:szCs w:val="28"/>
          </w:rPr>
          <m:t>t</m:t>
        </m:r>
        <m: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rPr>
                </m:ctrlPr>
              </m:sSubSupPr>
              <m:e>
                <m:r>
                  <w:rPr>
                    <w:rFonts w:ascii="Cambria Math" w:hAnsi="Cambria Math"/>
                    <w:sz w:val="28"/>
                    <w:szCs w:val="28"/>
                  </w:rPr>
                  <m:t>∑</m:t>
                </m:r>
              </m:e>
              <m:sub>
                <m:r>
                  <w:rPr>
                    <w:rFonts w:ascii="Cambria Math" w:hAnsi="Cambria Math"/>
                    <w:sz w:val="28"/>
                    <w:szCs w:val="28"/>
                  </w:rPr>
                  <m:t>n</m:t>
                </m:r>
                <m:r>
                  <w:rPr>
                    <w:rFonts w:ascii="Cambria Math" w:hAnsi="Cambria Math"/>
                    <w:sz w:val="28"/>
                    <w:szCs w:val="28"/>
                  </w:rPr>
                  <m:t>=1</m:t>
                </m:r>
              </m:sub>
              <m:sup>
                <m:r>
                  <w:rPr>
                    <w:rFonts w:ascii="Cambria Math" w:hAnsi="Cambria Math"/>
                    <w:sz w:val="28"/>
                    <w:szCs w:val="28"/>
                  </w:rPr>
                  <m:t>N</m:t>
                </m:r>
              </m:sup>
            </m:sSubSup>
            <m:r>
              <w:rPr>
                <w:rFonts w:ascii="Cambria Math" w:hAnsi="Cambria Math"/>
                <w:sz w:val="28"/>
                <w:szCs w:val="28"/>
              </w:rPr>
              <m:t>f</m:t>
            </m:r>
            <m:r>
              <w:rPr>
                <w:rFonts w:ascii="Cambria Math" w:hAnsi="Cambria Math"/>
                <w:sz w:val="28"/>
                <w:szCs w:val="28"/>
              </w:rPr>
              <m:t>(</m:t>
            </m:r>
            <m:r>
              <w:rPr>
                <w:rFonts w:ascii="Cambria Math" w:hAnsi="Cambria Math"/>
                <w:sz w:val="28"/>
                <w:szCs w:val="28"/>
              </w:rPr>
              <m:t>n</m:t>
            </m:r>
            <m:r>
              <w:rPr>
                <w:rFonts w:ascii="Cambria Math" w:hAnsi="Cambria Math"/>
                <w:sz w:val="28"/>
                <w:szCs w:val="28"/>
              </w:rPr>
              <m:t>)</m:t>
            </m:r>
            <m:r>
              <w:rPr>
                <w:rFonts w:ascii="Cambria Math" w:hAnsi="Cambria Math"/>
                <w:sz w:val="28"/>
                <w:szCs w:val="28"/>
              </w:rPr>
              <m:t>s</m:t>
            </m:r>
            <m:r>
              <w:rPr>
                <w:rFonts w:ascii="Cambria Math" w:hAnsi="Cambria Math"/>
                <w:sz w:val="28"/>
                <w:szCs w:val="28"/>
              </w:rPr>
              <m:t>(</m:t>
            </m:r>
            <m:r>
              <w:rPr>
                <w:rFonts w:ascii="Cambria Math" w:hAnsi="Cambria Math"/>
                <w:sz w:val="28"/>
                <w:szCs w:val="28"/>
              </w:rPr>
              <m:t>n</m:t>
            </m:r>
            <m:r>
              <w:rPr>
                <w:rFonts w:ascii="Cambria Math" w:hAnsi="Cambria Math"/>
                <w:sz w:val="28"/>
                <w:szCs w:val="28"/>
              </w:rPr>
              <m:t>)</m:t>
            </m:r>
          </m:num>
          <m:den>
            <m:sSubSup>
              <m:sSubSupPr>
                <m:ctrlPr>
                  <w:rPr>
                    <w:rFonts w:ascii="Cambria Math" w:hAnsi="Cambria Math"/>
                  </w:rPr>
                </m:ctrlPr>
              </m:sSubSupPr>
              <m:e>
                <m:r>
                  <w:rPr>
                    <w:rFonts w:ascii="Cambria Math" w:hAnsi="Cambria Math"/>
                    <w:sz w:val="28"/>
                    <w:szCs w:val="28"/>
                  </w:rPr>
                  <m:t>∑</m:t>
                </m:r>
              </m:e>
              <m:sub>
                <m:r>
                  <w:rPr>
                    <w:rFonts w:ascii="Cambria Math" w:hAnsi="Cambria Math"/>
                    <w:sz w:val="28"/>
                    <w:szCs w:val="28"/>
                  </w:rPr>
                  <m:t>n</m:t>
                </m:r>
                <m:r>
                  <w:rPr>
                    <w:rFonts w:ascii="Cambria Math" w:hAnsi="Cambria Math"/>
                    <w:sz w:val="28"/>
                    <w:szCs w:val="28"/>
                  </w:rPr>
                  <m:t>=1</m:t>
                </m:r>
              </m:sub>
              <m:sup>
                <m:r>
                  <w:rPr>
                    <w:rFonts w:ascii="Cambria Math" w:hAnsi="Cambria Math"/>
                    <w:sz w:val="28"/>
                    <w:szCs w:val="28"/>
                  </w:rPr>
                  <m:t>N</m:t>
                </m:r>
              </m:sup>
            </m:sSubSup>
            <m:r>
              <w:rPr>
                <w:rFonts w:ascii="Cambria Math" w:hAnsi="Cambria Math"/>
                <w:sz w:val="28"/>
                <w:szCs w:val="28"/>
              </w:rPr>
              <m:t>s</m:t>
            </m:r>
            <m:r>
              <w:rPr>
                <w:rFonts w:ascii="Cambria Math" w:hAnsi="Cambria Math"/>
                <w:sz w:val="28"/>
                <w:szCs w:val="28"/>
              </w:rPr>
              <m:t>(</m:t>
            </m:r>
            <m:r>
              <w:rPr>
                <w:rFonts w:ascii="Cambria Math" w:hAnsi="Cambria Math"/>
                <w:sz w:val="28"/>
                <w:szCs w:val="28"/>
              </w:rPr>
              <m:t>n</m:t>
            </m:r>
            <m:r>
              <w:rPr>
                <w:rFonts w:ascii="Cambria Math" w:hAnsi="Cambria Math"/>
                <w:sz w:val="28"/>
                <w:szCs w:val="28"/>
              </w:rPr>
              <m:t>)</m:t>
            </m:r>
          </m:den>
        </m:f>
      </m:oMath>
      <w:r>
        <w:rPr>
          <w:rFonts w:ascii="Helvetica" w:hAnsi="Helvetica"/>
          <w:sz w:val="24"/>
          <w:szCs w:val="24"/>
        </w:rPr>
        <w:t>,</w:t>
      </w:r>
    </w:p>
    <w:p w14:paraId="1DDC5B06" w14:textId="77777777" w:rsidR="0009560C" w:rsidRDefault="0009560C">
      <w:pPr>
        <w:pStyle w:val="Body"/>
        <w:spacing w:line="480" w:lineRule="auto"/>
        <w:rPr>
          <w:rFonts w:ascii="Helvetica" w:eastAsia="Helvetica" w:hAnsi="Helvetica" w:cs="Helvetica"/>
          <w:sz w:val="24"/>
          <w:szCs w:val="24"/>
        </w:rPr>
      </w:pPr>
    </w:p>
    <w:p w14:paraId="299CBDA3" w14:textId="644021AF" w:rsidR="0009560C" w:rsidRDefault="00462AB1">
      <w:pPr>
        <w:pStyle w:val="Body"/>
        <w:spacing w:line="480" w:lineRule="auto"/>
        <w:rPr>
          <w:rFonts w:ascii="Helvetica" w:eastAsia="Helvetica" w:hAnsi="Helvetica" w:cs="Helvetica"/>
          <w:sz w:val="24"/>
          <w:szCs w:val="24"/>
        </w:rPr>
      </w:pPr>
      <w:r>
        <w:rPr>
          <w:rFonts w:ascii="Helvetica" w:hAnsi="Helvetica"/>
          <w:sz w:val="24"/>
          <w:szCs w:val="24"/>
        </w:rPr>
        <w:t xml:space="preserve">where </w:t>
      </w:r>
      <w:r>
        <w:rPr>
          <w:rFonts w:ascii="Helvetica" w:hAnsi="Helvetica"/>
          <w:b/>
          <w:bCs/>
          <w:sz w:val="24"/>
          <w:szCs w:val="24"/>
        </w:rPr>
        <w:t>s</w:t>
      </w:r>
      <w:r>
        <w:rPr>
          <w:rFonts w:ascii="Helvetica" w:hAnsi="Helvetica"/>
          <w:sz w:val="24"/>
          <w:szCs w:val="24"/>
        </w:rPr>
        <w:t xml:space="preserve"> is the magnitude spectrum</w:t>
      </w:r>
      <w:ins w:id="133" w:author="Jonny Kingslake" w:date="2021-09-01T16:02:00Z">
        <w:r w:rsidR="00B15C56">
          <w:rPr>
            <w:rFonts w:ascii="Helvetica" w:hAnsi="Helvetica"/>
            <w:sz w:val="24"/>
            <w:szCs w:val="24"/>
          </w:rPr>
          <w:t xml:space="preserve"> </w:t>
        </w:r>
        <w:r w:rsidR="00B15C56">
          <w:rPr>
            <w:rFonts w:ascii="Helvetica" w:hAnsi="Helvetica"/>
            <w:i/>
            <w:iCs/>
            <w:sz w:val="24"/>
            <w:szCs w:val="24"/>
          </w:rPr>
          <w:t>n</w:t>
        </w:r>
        <w:r w:rsidR="00B15C56">
          <w:rPr>
            <w:rFonts w:ascii="Helvetica" w:hAnsi="Helvetica"/>
            <w:sz w:val="24"/>
            <w:szCs w:val="24"/>
          </w:rPr>
          <w:t xml:space="preserve"> indicates the frequency bin</w:t>
        </w:r>
      </w:ins>
      <w:r>
        <w:rPr>
          <w:rFonts w:ascii="Helvetica" w:hAnsi="Helvetica"/>
          <w:sz w:val="24"/>
          <w:szCs w:val="24"/>
        </w:rPr>
        <w:t xml:space="preserve">, and </w:t>
      </w:r>
      <w:commentRangeStart w:id="134"/>
      <w:r>
        <w:rPr>
          <w:rFonts w:ascii="Helvetica" w:hAnsi="Helvetica"/>
          <w:b/>
          <w:bCs/>
          <w:sz w:val="24"/>
          <w:szCs w:val="24"/>
        </w:rPr>
        <w:t>f</w:t>
      </w:r>
      <w:r>
        <w:rPr>
          <w:rFonts w:ascii="Helvetica" w:hAnsi="Helvetica"/>
          <w:sz w:val="24"/>
          <w:szCs w:val="24"/>
        </w:rPr>
        <w:t xml:space="preserve"> is the array of frequencies for a given time frame of the spectrogram</w:t>
      </w:r>
      <w:commentRangeEnd w:id="134"/>
      <w:r w:rsidR="00B15C56">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34"/>
      </w:r>
      <w:r>
        <w:rPr>
          <w:rFonts w:ascii="Helvetica" w:hAnsi="Helvetica"/>
          <w:sz w:val="24"/>
          <w:szCs w:val="24"/>
        </w:rPr>
        <w:t>.</w:t>
      </w:r>
    </w:p>
    <w:p w14:paraId="7D23E27D" w14:textId="31FC5F27"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To understa</w:t>
      </w:r>
      <w:r>
        <w:rPr>
          <w:rFonts w:ascii="Helvetica" w:eastAsia="Helvetica" w:hAnsi="Helvetica" w:cs="Helvetica"/>
          <w:sz w:val="24"/>
          <w:szCs w:val="24"/>
        </w:rPr>
        <w:t>nd the clusters</w:t>
      </w:r>
      <w:r>
        <w:rPr>
          <w:rFonts w:ascii="Helvetica" w:hAnsi="Helvetica"/>
          <w:sz w:val="24"/>
          <w:szCs w:val="24"/>
        </w:rPr>
        <w:t xml:space="preserve">’ </w:t>
      </w:r>
      <w:r>
        <w:rPr>
          <w:rFonts w:ascii="Helvetica" w:hAnsi="Helvetica"/>
          <w:sz w:val="24"/>
          <w:szCs w:val="24"/>
        </w:rPr>
        <w:t xml:space="preserve">connection to glacial behavior, we compare the timing of the observations in each cluster to </w:t>
      </w:r>
      <w:commentRangeStart w:id="135"/>
      <w:r>
        <w:rPr>
          <w:rFonts w:ascii="Helvetica" w:hAnsi="Helvetica"/>
          <w:sz w:val="24"/>
          <w:szCs w:val="24"/>
        </w:rPr>
        <w:t xml:space="preserve">auxiliary </w:t>
      </w:r>
      <w:commentRangeEnd w:id="135"/>
      <w:r w:rsidR="00F15C9E">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35"/>
      </w:r>
      <w:r>
        <w:rPr>
          <w:rFonts w:ascii="Helvetica" w:hAnsi="Helvetica"/>
          <w:sz w:val="24"/>
          <w:szCs w:val="24"/>
        </w:rPr>
        <w:t xml:space="preserve">geophysical data, including </w:t>
      </w:r>
      <w:r>
        <w:rPr>
          <w:rFonts w:ascii="Helvetica" w:hAnsi="Helvetica"/>
          <w:sz w:val="24"/>
          <w:szCs w:val="24"/>
        </w:rPr>
        <w:lastRenderedPageBreak/>
        <w:t xml:space="preserve">ambient temperature, on-ice GPS displacement, precipitation measurements and lake-level data. </w:t>
      </w:r>
      <w:r>
        <w:rPr>
          <w:rFonts w:ascii="Helvetica" w:hAnsi="Helvetica"/>
          <w:b/>
          <w:bCs/>
          <w:sz w:val="24"/>
          <w:szCs w:val="24"/>
        </w:rPr>
        <w:t>Figure 9</w:t>
      </w:r>
      <w:r>
        <w:rPr>
          <w:rFonts w:ascii="Helvetica" w:hAnsi="Helvetica"/>
          <w:sz w:val="24"/>
          <w:szCs w:val="24"/>
        </w:rPr>
        <w:t xml:space="preserve"> shows</w:t>
      </w:r>
      <w:r>
        <w:rPr>
          <w:rFonts w:ascii="Helvetica" w:hAnsi="Helvetica"/>
          <w:sz w:val="24"/>
          <w:szCs w:val="24"/>
        </w:rPr>
        <w:t xml:space="preserve"> the clusters binned by hour of the day (UTC) for the entire study period, along with the mean temperature difference from </w:t>
      </w:r>
      <w:ins w:id="136" w:author="Jonny Kingslake" w:date="2021-09-01T16:08:00Z">
        <w:r w:rsidR="003F7F5F">
          <w:rPr>
            <w:rFonts w:ascii="Helvetica" w:hAnsi="Helvetica"/>
            <w:sz w:val="24"/>
            <w:szCs w:val="24"/>
          </w:rPr>
          <w:t xml:space="preserve">the </w:t>
        </w:r>
      </w:ins>
      <w:r>
        <w:rPr>
          <w:rFonts w:ascii="Helvetica" w:hAnsi="Helvetica"/>
          <w:sz w:val="24"/>
          <w:szCs w:val="24"/>
        </w:rPr>
        <w:t>daily mean</w:t>
      </w:r>
      <w:ins w:id="137" w:author="Jonny Kingslake" w:date="2021-09-01T16:08:00Z">
        <w:r w:rsidR="003F7F5F">
          <w:rPr>
            <w:rFonts w:ascii="Helvetica" w:hAnsi="Helvetica"/>
            <w:sz w:val="24"/>
            <w:szCs w:val="24"/>
          </w:rPr>
          <w:t xml:space="preserve"> temperature</w:t>
        </w:r>
      </w:ins>
      <w:r>
        <w:rPr>
          <w:rFonts w:ascii="Helvetica" w:hAnsi="Helvetica"/>
          <w:sz w:val="24"/>
          <w:szCs w:val="24"/>
        </w:rPr>
        <w:t xml:space="preserve"> (dark red dashed line). </w:t>
      </w:r>
      <w:ins w:id="138" w:author="Jonny Kingslake" w:date="2021-09-01T16:10:00Z">
        <w:r w:rsidR="003F7F5F">
          <w:rPr>
            <w:rFonts w:ascii="Helvetica" w:hAnsi="Helvetica"/>
            <w:sz w:val="24"/>
            <w:szCs w:val="24"/>
          </w:rPr>
          <w:t>There is little va</w:t>
        </w:r>
      </w:ins>
      <w:ins w:id="139" w:author="Jonny Kingslake" w:date="2021-09-01T16:11:00Z">
        <w:r w:rsidR="003F7F5F">
          <w:rPr>
            <w:rFonts w:ascii="Helvetica" w:hAnsi="Helvetica"/>
            <w:sz w:val="24"/>
            <w:szCs w:val="24"/>
          </w:rPr>
          <w:t xml:space="preserve">riation </w:t>
        </w:r>
      </w:ins>
      <w:ins w:id="140" w:author="Jonny Kingslake" w:date="2021-09-01T16:14:00Z">
        <w:r w:rsidR="003F7F5F">
          <w:rPr>
            <w:rFonts w:ascii="Helvetica" w:hAnsi="Helvetica"/>
            <w:sz w:val="24"/>
            <w:szCs w:val="24"/>
          </w:rPr>
          <w:t xml:space="preserve">between </w:t>
        </w:r>
        <w:r w:rsidR="003F7F5F">
          <w:rPr>
            <w:rFonts w:ascii="Helvetica" w:hAnsi="Helvetica"/>
            <w:sz w:val="24"/>
            <w:szCs w:val="24"/>
          </w:rPr>
          <w:t xml:space="preserve">the icequake </w:t>
        </w:r>
        <w:r w:rsidR="003F7F5F">
          <w:rPr>
            <w:rFonts w:ascii="Helvetica" w:hAnsi="Helvetica"/>
            <w:sz w:val="24"/>
            <w:szCs w:val="24"/>
          </w:rPr>
          <w:t>clusters</w:t>
        </w:r>
        <w:r w:rsidR="003F7F5F">
          <w:rPr>
            <w:rFonts w:ascii="Helvetica" w:hAnsi="Helvetica"/>
            <w:sz w:val="24"/>
            <w:szCs w:val="24"/>
          </w:rPr>
          <w:t xml:space="preserve"> </w:t>
        </w:r>
      </w:ins>
      <w:ins w:id="141" w:author="Jonny Kingslake" w:date="2021-09-01T16:11:00Z">
        <w:r w:rsidR="003F7F5F">
          <w:rPr>
            <w:rFonts w:ascii="Helvetica" w:hAnsi="Helvetica"/>
            <w:sz w:val="24"/>
            <w:szCs w:val="24"/>
          </w:rPr>
          <w:t xml:space="preserve">in the </w:t>
        </w:r>
      </w:ins>
      <w:ins w:id="142" w:author="Jonny Kingslake" w:date="2021-09-01T16:15:00Z">
        <w:r w:rsidR="003F7F5F">
          <w:rPr>
            <w:rFonts w:ascii="Helvetica" w:hAnsi="Helvetica"/>
            <w:sz w:val="24"/>
            <w:szCs w:val="24"/>
          </w:rPr>
          <w:t xml:space="preserve">diurnal </w:t>
        </w:r>
      </w:ins>
      <w:ins w:id="143" w:author="Jonny Kingslake" w:date="2021-09-01T16:11:00Z">
        <w:r w:rsidR="003F7F5F">
          <w:rPr>
            <w:rFonts w:ascii="Helvetica" w:hAnsi="Helvetica"/>
            <w:sz w:val="24"/>
            <w:szCs w:val="24"/>
          </w:rPr>
          <w:t xml:space="preserve">distribution </w:t>
        </w:r>
      </w:ins>
      <w:ins w:id="144" w:author="Jonny Kingslake" w:date="2021-09-01T16:14:00Z">
        <w:r w:rsidR="003F7F5F">
          <w:rPr>
            <w:rFonts w:ascii="Helvetica" w:hAnsi="Helvetica"/>
            <w:sz w:val="24"/>
            <w:szCs w:val="24"/>
          </w:rPr>
          <w:t>of events</w:t>
        </w:r>
      </w:ins>
      <w:ins w:id="145" w:author="Jonny Kingslake" w:date="2021-09-01T16:11:00Z">
        <w:r w:rsidR="003F7F5F">
          <w:rPr>
            <w:rFonts w:ascii="Helvetica" w:hAnsi="Helvetica"/>
            <w:sz w:val="24"/>
            <w:szCs w:val="24"/>
          </w:rPr>
          <w:t xml:space="preserve">. In contrast, </w:t>
        </w:r>
      </w:ins>
      <w:ins w:id="146" w:author="Jonny Kingslake" w:date="2021-09-01T16:14:00Z">
        <w:r w:rsidR="003F7F5F">
          <w:rPr>
            <w:rFonts w:ascii="Helvetica" w:hAnsi="Helvetica"/>
            <w:sz w:val="24"/>
            <w:szCs w:val="24"/>
          </w:rPr>
          <w:t xml:space="preserve">several of </w:t>
        </w:r>
      </w:ins>
      <w:proofErr w:type="spellStart"/>
      <w:ins w:id="147" w:author="Jonny Kingslake" w:date="2021-09-01T16:12:00Z">
        <w:r w:rsidR="003F7F5F">
          <w:rPr>
            <w:rFonts w:ascii="Helvetica" w:hAnsi="Helvetica"/>
            <w:sz w:val="24"/>
            <w:szCs w:val="24"/>
          </w:rPr>
          <w:t>the no</w:t>
        </w:r>
        <w:proofErr w:type="spellEnd"/>
        <w:r w:rsidR="003F7F5F">
          <w:rPr>
            <w:rFonts w:ascii="Helvetica" w:hAnsi="Helvetica"/>
            <w:sz w:val="24"/>
            <w:szCs w:val="24"/>
          </w:rPr>
          <w:t>ise clusters display distinct distributions</w:t>
        </w:r>
      </w:ins>
      <w:ins w:id="148" w:author="Jonny Kingslake" w:date="2021-09-01T16:15:00Z">
        <w:r w:rsidR="003F7F5F">
          <w:rPr>
            <w:rFonts w:ascii="Helvetica" w:hAnsi="Helvetica"/>
            <w:sz w:val="24"/>
            <w:szCs w:val="24"/>
          </w:rPr>
          <w:t xml:space="preserve">. </w:t>
        </w:r>
      </w:ins>
      <w:del w:id="149" w:author="Jonny Kingslake" w:date="2021-09-01T16:11:00Z">
        <w:r w:rsidDel="003F7F5F">
          <w:rPr>
            <w:rFonts w:ascii="Helvetica" w:hAnsi="Helvetica"/>
            <w:sz w:val="24"/>
            <w:szCs w:val="24"/>
          </w:rPr>
          <w:delText>There is little diurnal variation between icequake clusters, but the noise data appears to separat</w:delText>
        </w:r>
        <w:r w:rsidDel="003F7F5F">
          <w:rPr>
            <w:rFonts w:ascii="Helvetica" w:hAnsi="Helvetica"/>
            <w:sz w:val="24"/>
            <w:szCs w:val="24"/>
          </w:rPr>
          <w:delText>e strongly related to time of day. T</w:delText>
        </w:r>
      </w:del>
      <w:ins w:id="150" w:author="Jonny Kingslake" w:date="2021-09-01T16:15:00Z">
        <w:r w:rsidR="003F7F5F">
          <w:rPr>
            <w:rFonts w:ascii="Helvetica" w:hAnsi="Helvetica"/>
            <w:sz w:val="24"/>
            <w:szCs w:val="24"/>
          </w:rPr>
          <w:t>T</w:t>
        </w:r>
      </w:ins>
      <w:r>
        <w:rPr>
          <w:rFonts w:ascii="Helvetica" w:hAnsi="Helvetica"/>
          <w:sz w:val="24"/>
          <w:szCs w:val="24"/>
        </w:rPr>
        <w:t xml:space="preserve">he first (blue) and fourth (purple) </w:t>
      </w:r>
      <w:ins w:id="151" w:author="Jonny Kingslake" w:date="2021-09-01T16:11:00Z">
        <w:r w:rsidR="003F7F5F">
          <w:rPr>
            <w:rFonts w:ascii="Helvetica" w:hAnsi="Helvetica"/>
            <w:sz w:val="24"/>
            <w:szCs w:val="24"/>
          </w:rPr>
          <w:t xml:space="preserve">noise </w:t>
        </w:r>
      </w:ins>
      <w:r>
        <w:rPr>
          <w:rFonts w:ascii="Helvetica" w:hAnsi="Helvetica"/>
          <w:sz w:val="24"/>
          <w:szCs w:val="24"/>
        </w:rPr>
        <w:t>clusters peak in the evening (04-22 UTC), with the purple peak preceding the blue by 2-4 hours. The second (red) cluster strongly resembles the timing distribution of the original data</w:t>
      </w:r>
      <w:r>
        <w:rPr>
          <w:rFonts w:ascii="Helvetica" w:hAnsi="Helvetica"/>
          <w:sz w:val="24"/>
          <w:szCs w:val="24"/>
        </w:rPr>
        <w:t xml:space="preserve">set (top bar plot, in black). </w:t>
      </w:r>
      <w:commentRangeStart w:id="152"/>
      <w:r>
        <w:rPr>
          <w:rFonts w:ascii="Helvetica" w:hAnsi="Helvetica"/>
          <w:sz w:val="24"/>
          <w:szCs w:val="24"/>
        </w:rPr>
        <w:t xml:space="preserve">The third (orange) cluster has </w:t>
      </w:r>
      <w:r>
        <w:rPr>
          <w:rFonts w:ascii="Helvetica" w:hAnsi="Helvetica"/>
          <w:sz w:val="24"/>
          <w:szCs w:val="24"/>
        </w:rPr>
        <w:t xml:space="preserve">most </w:t>
      </w:r>
      <w:r>
        <w:rPr>
          <w:rFonts w:ascii="Helvetica" w:hAnsi="Helvetica"/>
          <w:sz w:val="24"/>
          <w:szCs w:val="24"/>
        </w:rPr>
        <w:t>of its noise events in the morning hours</w:t>
      </w:r>
      <w:r>
        <w:rPr>
          <w:rFonts w:ascii="Helvetica" w:hAnsi="Helvetica"/>
          <w:sz w:val="24"/>
          <w:szCs w:val="24"/>
        </w:rPr>
        <w:t xml:space="preserve"> (</w:t>
      </w:r>
      <w:r>
        <w:rPr>
          <w:rFonts w:ascii="Helvetica" w:hAnsi="Helvetica"/>
          <w:sz w:val="24"/>
          <w:szCs w:val="24"/>
        </w:rPr>
        <w:t>00-12 UTC</w:t>
      </w:r>
      <w:r>
        <w:rPr>
          <w:rFonts w:ascii="Helvetica" w:hAnsi="Helvetica"/>
          <w:sz w:val="24"/>
          <w:szCs w:val="24"/>
        </w:rPr>
        <w:t>)</w:t>
      </w:r>
      <w:r>
        <w:rPr>
          <w:rFonts w:ascii="Helvetica" w:hAnsi="Helvetica"/>
          <w:sz w:val="24"/>
          <w:szCs w:val="24"/>
        </w:rPr>
        <w:t>.</w:t>
      </w:r>
      <w:commentRangeEnd w:id="152"/>
      <w:r w:rsidR="003F7F5F">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52"/>
      </w:r>
    </w:p>
    <w:p w14:paraId="64B4D22A" w14:textId="77777777" w:rsidR="0009560C" w:rsidRDefault="0009560C">
      <w:pPr>
        <w:pStyle w:val="Body"/>
        <w:spacing w:line="480" w:lineRule="auto"/>
        <w:rPr>
          <w:rFonts w:ascii="Helvetica" w:eastAsia="Helvetica" w:hAnsi="Helvetica" w:cs="Helvetica"/>
          <w:sz w:val="24"/>
          <w:szCs w:val="24"/>
        </w:rPr>
      </w:pPr>
    </w:p>
    <w:p w14:paraId="07EF7FBC" w14:textId="6F96D09B"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b/>
          <w:bCs/>
          <w:sz w:val="24"/>
          <w:szCs w:val="24"/>
        </w:rPr>
        <w:tab/>
        <w:t>Figure 10</w:t>
      </w:r>
      <w:r>
        <w:rPr>
          <w:rFonts w:ascii="Helvetica" w:hAnsi="Helvetica"/>
          <w:sz w:val="24"/>
          <w:szCs w:val="24"/>
        </w:rPr>
        <w:t xml:space="preserve"> shows the timing of clusters alongside the auxiliary data shown in </w:t>
      </w:r>
      <w:r>
        <w:rPr>
          <w:rFonts w:ascii="Helvetica" w:hAnsi="Helvetica"/>
          <w:b/>
          <w:bCs/>
          <w:sz w:val="24"/>
          <w:szCs w:val="24"/>
        </w:rPr>
        <w:t xml:space="preserve">Figure 2. </w:t>
      </w:r>
      <w:r>
        <w:rPr>
          <w:rFonts w:ascii="Helvetica" w:hAnsi="Helvetica"/>
          <w:sz w:val="24"/>
          <w:szCs w:val="24"/>
        </w:rPr>
        <w:t xml:space="preserve">The </w:t>
      </w:r>
      <w:ins w:id="153" w:author="Jonny Kingslake" w:date="2021-09-01T16:18:00Z">
        <w:r w:rsidR="009D1A1F">
          <w:rPr>
            <w:rFonts w:ascii="Helvetica" w:hAnsi="Helvetica"/>
            <w:sz w:val="24"/>
            <w:szCs w:val="24"/>
          </w:rPr>
          <w:t xml:space="preserve">acceleration of ice flow shown by the </w:t>
        </w:r>
      </w:ins>
      <w:r>
        <w:rPr>
          <w:rFonts w:ascii="Helvetica" w:hAnsi="Helvetica"/>
          <w:sz w:val="24"/>
          <w:szCs w:val="24"/>
        </w:rPr>
        <w:t xml:space="preserve">GPS </w:t>
      </w:r>
      <w:del w:id="154" w:author="Jonny Kingslake" w:date="2021-09-01T16:18:00Z">
        <w:r w:rsidDel="009D1A1F">
          <w:rPr>
            <w:rFonts w:ascii="Helvetica" w:hAnsi="Helvetica"/>
            <w:sz w:val="24"/>
            <w:szCs w:val="24"/>
          </w:rPr>
          <w:delText xml:space="preserve">surge </w:delText>
        </w:r>
      </w:del>
      <w:ins w:id="155" w:author="Jonny Kingslake" w:date="2021-09-01T16:18:00Z">
        <w:r w:rsidR="009D1A1F">
          <w:rPr>
            <w:rFonts w:ascii="Helvetica" w:hAnsi="Helvetica"/>
            <w:sz w:val="24"/>
            <w:szCs w:val="24"/>
          </w:rPr>
          <w:t>data</w:t>
        </w:r>
        <w:r w:rsidR="009D1A1F">
          <w:rPr>
            <w:rFonts w:ascii="Helvetica" w:hAnsi="Helvetica"/>
            <w:sz w:val="24"/>
            <w:szCs w:val="24"/>
          </w:rPr>
          <w:t xml:space="preserve"> </w:t>
        </w:r>
      </w:ins>
      <w:r>
        <w:rPr>
          <w:rFonts w:ascii="Helvetica" w:hAnsi="Helvetica"/>
          <w:sz w:val="24"/>
          <w:szCs w:val="24"/>
        </w:rPr>
        <w:t xml:space="preserve">and </w:t>
      </w:r>
      <w:commentRangeStart w:id="156"/>
      <w:r>
        <w:rPr>
          <w:rFonts w:ascii="Helvetica" w:hAnsi="Helvetica"/>
          <w:sz w:val="24"/>
          <w:szCs w:val="24"/>
        </w:rPr>
        <w:t>the reported onset of the outburst flood</w:t>
      </w:r>
      <w:r>
        <w:rPr>
          <w:rFonts w:ascii="Helvetica" w:hAnsi="Helvetica"/>
          <w:sz w:val="24"/>
          <w:szCs w:val="24"/>
        </w:rPr>
        <w:t xml:space="preserve"> </w:t>
      </w:r>
      <w:commentRangeEnd w:id="156"/>
      <w:r w:rsidR="009D1A1F">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56"/>
      </w:r>
      <w:r>
        <w:rPr>
          <w:rFonts w:ascii="Helvetica" w:hAnsi="Helvetica"/>
          <w:sz w:val="24"/>
          <w:szCs w:val="24"/>
        </w:rPr>
        <w:t xml:space="preserve">both </w:t>
      </w:r>
      <w:ins w:id="157" w:author="Jonny Kingslake" w:date="2021-09-01T16:19:00Z">
        <w:r w:rsidR="009D1A1F">
          <w:rPr>
            <w:rFonts w:ascii="Helvetica" w:hAnsi="Helvetica"/>
            <w:sz w:val="24"/>
            <w:szCs w:val="24"/>
          </w:rPr>
          <w:t xml:space="preserve">approximately </w:t>
        </w:r>
      </w:ins>
      <w:r>
        <w:rPr>
          <w:rFonts w:ascii="Helvetica" w:hAnsi="Helvetica"/>
          <w:sz w:val="24"/>
          <w:szCs w:val="24"/>
        </w:rPr>
        <w:t xml:space="preserve">coincide </w:t>
      </w:r>
      <w:del w:id="158" w:author="Jonny Kingslake" w:date="2021-09-01T16:19:00Z">
        <w:r w:rsidDel="009D1A1F">
          <w:rPr>
            <w:rFonts w:ascii="Helvetica" w:hAnsi="Helvetica"/>
            <w:sz w:val="24"/>
            <w:szCs w:val="24"/>
          </w:rPr>
          <w:delText xml:space="preserve">roughly </w:delText>
        </w:r>
      </w:del>
      <w:r>
        <w:rPr>
          <w:rFonts w:ascii="Helvetica" w:hAnsi="Helvetica"/>
          <w:sz w:val="24"/>
          <w:szCs w:val="24"/>
        </w:rPr>
        <w:t xml:space="preserve">with </w:t>
      </w:r>
      <w:del w:id="159" w:author="Jonny Kingslake" w:date="2021-09-01T16:19:00Z">
        <w:r w:rsidDel="009D1A1F">
          <w:rPr>
            <w:rFonts w:ascii="Helvetica" w:hAnsi="Helvetica"/>
            <w:sz w:val="24"/>
            <w:szCs w:val="24"/>
          </w:rPr>
          <w:delText xml:space="preserve">the timing of </w:delText>
        </w:r>
      </w:del>
      <w:r>
        <w:rPr>
          <w:rFonts w:ascii="Helvetica" w:hAnsi="Helvetica"/>
          <w:sz w:val="24"/>
          <w:szCs w:val="24"/>
        </w:rPr>
        <w:t>the blue icequake cluster and the red noise cluster, although both of these cl</w:t>
      </w:r>
      <w:r>
        <w:rPr>
          <w:rFonts w:ascii="Helvetica" w:hAnsi="Helvetica"/>
          <w:sz w:val="24"/>
          <w:szCs w:val="24"/>
        </w:rPr>
        <w:t xml:space="preserve">usters continue after the </w:t>
      </w:r>
      <w:del w:id="160" w:author="Jonny Kingslake" w:date="2021-09-01T16:19:00Z">
        <w:r w:rsidDel="009D1A1F">
          <w:rPr>
            <w:rFonts w:ascii="Helvetica" w:hAnsi="Helvetica"/>
            <w:sz w:val="24"/>
            <w:szCs w:val="24"/>
          </w:rPr>
          <w:delText>GPS surge</w:delText>
        </w:r>
      </w:del>
      <w:ins w:id="161" w:author="Jonny Kingslake" w:date="2021-09-01T16:19:00Z">
        <w:r w:rsidR="009D1A1F">
          <w:rPr>
            <w:rFonts w:ascii="Helvetica" w:hAnsi="Helvetica"/>
            <w:sz w:val="24"/>
            <w:szCs w:val="24"/>
          </w:rPr>
          <w:t>ice-flow acceleration</w:t>
        </w:r>
      </w:ins>
      <w:r>
        <w:rPr>
          <w:rFonts w:ascii="Helvetica" w:hAnsi="Helvetica"/>
          <w:sz w:val="24"/>
          <w:szCs w:val="24"/>
        </w:rPr>
        <w:t xml:space="preserve"> has </w:t>
      </w:r>
      <w:del w:id="162" w:author="Jonny Kingslake" w:date="2021-09-01T16:19:00Z">
        <w:r w:rsidDel="009D1A1F">
          <w:rPr>
            <w:rFonts w:ascii="Helvetica" w:hAnsi="Helvetica"/>
            <w:sz w:val="24"/>
            <w:szCs w:val="24"/>
          </w:rPr>
          <w:delText>passed</w:delText>
        </w:r>
      </w:del>
      <w:ins w:id="163" w:author="Jonny Kingslake" w:date="2021-09-01T16:19:00Z">
        <w:r w:rsidR="009D1A1F">
          <w:rPr>
            <w:rFonts w:ascii="Helvetica" w:hAnsi="Helvetica"/>
            <w:sz w:val="24"/>
            <w:szCs w:val="24"/>
          </w:rPr>
          <w:t>ceased</w:t>
        </w:r>
      </w:ins>
      <w:r>
        <w:rPr>
          <w:rFonts w:ascii="Helvetica" w:hAnsi="Helvetica"/>
          <w:sz w:val="24"/>
          <w:szCs w:val="24"/>
        </w:rPr>
        <w:t xml:space="preserve">. Beyond this, there is no strong seasonal trend in the clustering of </w:t>
      </w:r>
      <w:proofErr w:type="spellStart"/>
      <w:r>
        <w:rPr>
          <w:rFonts w:ascii="Helvetica" w:hAnsi="Helvetica"/>
          <w:sz w:val="24"/>
          <w:szCs w:val="24"/>
          <w:lang w:val="pt-PT"/>
        </w:rPr>
        <w:t>icequake</w:t>
      </w:r>
      <w:proofErr w:type="spellEnd"/>
      <w:r>
        <w:rPr>
          <w:rFonts w:ascii="Helvetica" w:hAnsi="Helvetica"/>
          <w:sz w:val="24"/>
          <w:szCs w:val="24"/>
        </w:rPr>
        <w:t xml:space="preserve"> clusters. </w:t>
      </w:r>
      <w:commentRangeStart w:id="164"/>
      <w:r>
        <w:rPr>
          <w:rFonts w:ascii="Helvetica" w:hAnsi="Helvetica"/>
          <w:sz w:val="24"/>
          <w:szCs w:val="24"/>
        </w:rPr>
        <w:t>For the noise data, however, all clusters seem to respond to the flood</w:t>
      </w:r>
      <w:commentRangeEnd w:id="164"/>
      <w:r w:rsidR="009D1A1F">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64"/>
      </w:r>
      <w:r>
        <w:rPr>
          <w:rFonts w:ascii="Helvetica" w:hAnsi="Helvetica"/>
          <w:sz w:val="24"/>
          <w:szCs w:val="24"/>
        </w:rPr>
        <w:t>, summarized in Table 1. The blue, orange and purpl</w:t>
      </w:r>
      <w:r>
        <w:rPr>
          <w:rFonts w:ascii="Helvetica" w:hAnsi="Helvetica"/>
          <w:sz w:val="24"/>
          <w:szCs w:val="24"/>
        </w:rPr>
        <w:t>e clusters are all active in the pre-drainage season, but within hours of supraglacial lake drainage (July 4th), the purple noise cluster pauses. About a day later (late on July 5th, or early July 6th), the blue and orange clusters cease as well. About 99%</w:t>
      </w:r>
      <w:r>
        <w:rPr>
          <w:rFonts w:ascii="Helvetica" w:hAnsi="Helvetica"/>
          <w:sz w:val="24"/>
          <w:szCs w:val="24"/>
        </w:rPr>
        <w:t xml:space="preserve"> (594/601) of the noise events in the red cluster begin on or after July 5th; two days prior to the reported sub- and englacial </w:t>
      </w:r>
      <w:r>
        <w:rPr>
          <w:rFonts w:ascii="Helvetica" w:hAnsi="Helvetica"/>
          <w:sz w:val="24"/>
          <w:szCs w:val="24"/>
        </w:rPr>
        <w:lastRenderedPageBreak/>
        <w:t xml:space="preserve">components of the flood. The purple and orange cluster resume on July 15th and 17th (respectively), but the blue cluster never </w:t>
      </w:r>
      <w:del w:id="165" w:author="Jonny Kingslake" w:date="2021-09-01T16:30:00Z">
        <w:r w:rsidDel="009D1A1F">
          <w:rPr>
            <w:rFonts w:ascii="Helvetica" w:hAnsi="Helvetica"/>
            <w:sz w:val="24"/>
            <w:szCs w:val="24"/>
          </w:rPr>
          <w:delText>r</w:delText>
        </w:r>
        <w:r w:rsidDel="009D1A1F">
          <w:rPr>
            <w:rFonts w:ascii="Helvetica" w:hAnsi="Helvetica"/>
            <w:sz w:val="24"/>
            <w:szCs w:val="24"/>
          </w:rPr>
          <w:delText>eappears</w:delText>
        </w:r>
      </w:del>
      <w:ins w:id="166" w:author="Jonny Kingslake" w:date="2021-09-01T16:30:00Z">
        <w:r w:rsidR="009D1A1F">
          <w:rPr>
            <w:rFonts w:ascii="Helvetica" w:hAnsi="Helvetica"/>
            <w:sz w:val="24"/>
            <w:szCs w:val="24"/>
          </w:rPr>
          <w:t>resumes</w:t>
        </w:r>
      </w:ins>
      <w:r>
        <w:rPr>
          <w:rFonts w:ascii="Helvetica" w:hAnsi="Helvetica"/>
          <w:sz w:val="24"/>
          <w:szCs w:val="24"/>
        </w:rPr>
        <w:t>.</w:t>
      </w:r>
    </w:p>
    <w:p w14:paraId="0A04070C" w14:textId="77777777" w:rsidR="0009560C" w:rsidRDefault="0009560C">
      <w:pPr>
        <w:pStyle w:val="Body"/>
        <w:spacing w:line="480" w:lineRule="auto"/>
        <w:rPr>
          <w:rFonts w:ascii="Helvetica" w:eastAsia="Helvetica" w:hAnsi="Helvetica" w:cs="Helvetica"/>
          <w:sz w:val="24"/>
          <w:szCs w:val="24"/>
        </w:rPr>
      </w:pPr>
    </w:p>
    <w:p w14:paraId="578F103B" w14:textId="77777777" w:rsidR="0009560C" w:rsidRDefault="00462AB1">
      <w:pPr>
        <w:pStyle w:val="Body"/>
        <w:spacing w:line="480" w:lineRule="auto"/>
        <w:rPr>
          <w:rFonts w:ascii="Helvetica" w:eastAsia="Helvetica" w:hAnsi="Helvetica" w:cs="Helvetica"/>
          <w:b/>
          <w:bCs/>
          <w:sz w:val="24"/>
          <w:szCs w:val="24"/>
          <w:u w:val="single"/>
        </w:rPr>
      </w:pPr>
      <w:commentRangeStart w:id="167"/>
      <w:r>
        <w:rPr>
          <w:rFonts w:ascii="Helvetica" w:hAnsi="Helvetica"/>
          <w:b/>
          <w:bCs/>
          <w:sz w:val="24"/>
          <w:szCs w:val="24"/>
          <w:u w:val="single"/>
        </w:rPr>
        <w:t>Reconstructing spectral features</w:t>
      </w:r>
    </w:p>
    <w:p w14:paraId="266E7C1B" w14:textId="77777777" w:rsidR="0009560C" w:rsidRDefault="00462AB1">
      <w:pPr>
        <w:pStyle w:val="Body"/>
        <w:spacing w:line="480" w:lineRule="auto"/>
        <w:rPr>
          <w:rFonts w:ascii="Helvetica" w:eastAsia="Helvetica" w:hAnsi="Helvetica" w:cs="Helvetica"/>
          <w:sz w:val="24"/>
          <w:szCs w:val="24"/>
        </w:rPr>
      </w:pPr>
      <w:r>
        <w:rPr>
          <w:rFonts w:ascii="Helvetica" w:hAnsi="Helvetica"/>
          <w:sz w:val="24"/>
          <w:szCs w:val="24"/>
        </w:rPr>
        <w:t xml:space="preserve">We introduce a novel method for recovering the spectral features that were most important for the clustering assignments, allowing for direct physical interpretation of the unsupervised output. We first choose a </w:t>
      </w:r>
      <w:r>
        <w:rPr>
          <w:rFonts w:ascii="Helvetica" w:hAnsi="Helvetica"/>
          <w:sz w:val="24"/>
          <w:szCs w:val="24"/>
        </w:rPr>
        <w:t>“</w:t>
      </w:r>
      <w:r>
        <w:rPr>
          <w:rFonts w:ascii="Helvetica" w:hAnsi="Helvetica"/>
          <w:sz w:val="24"/>
          <w:szCs w:val="24"/>
        </w:rPr>
        <w:t>key state</w:t>
      </w:r>
      <w:r>
        <w:rPr>
          <w:rFonts w:ascii="Helvetica" w:hAnsi="Helvetica"/>
          <w:sz w:val="24"/>
          <w:szCs w:val="24"/>
        </w:rPr>
        <w:t xml:space="preserve">” </w:t>
      </w:r>
      <w:r>
        <w:rPr>
          <w:rFonts w:ascii="Helvetica" w:hAnsi="Helvetica"/>
          <w:sz w:val="24"/>
          <w:szCs w:val="24"/>
        </w:rPr>
        <w:t xml:space="preserve">for each cluster based on which </w:t>
      </w:r>
      <w:r>
        <w:rPr>
          <w:rFonts w:ascii="Helvetica" w:hAnsi="Helvetica"/>
          <w:sz w:val="24"/>
          <w:szCs w:val="24"/>
        </w:rPr>
        <w:t>element in the fingerprint matrix has the highest value, then map that state back into the frequency domain</w:t>
      </w:r>
      <w:commentRangeEnd w:id="167"/>
      <w:r w:rsidR="009D1A1F">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67"/>
      </w:r>
      <w:r>
        <w:rPr>
          <w:rFonts w:ascii="Helvetica" w:hAnsi="Helvetica"/>
          <w:sz w:val="24"/>
          <w:szCs w:val="24"/>
        </w:rPr>
        <w:t xml:space="preserve">. </w:t>
      </w:r>
      <w:commentRangeStart w:id="168"/>
      <w:r>
        <w:rPr>
          <w:rFonts w:ascii="Helvetica" w:hAnsi="Helvetica"/>
          <w:b/>
          <w:bCs/>
          <w:sz w:val="24"/>
          <w:szCs w:val="24"/>
        </w:rPr>
        <w:t>Figure 11</w:t>
      </w:r>
      <w:r>
        <w:rPr>
          <w:rFonts w:ascii="Helvetica" w:hAnsi="Helvetica"/>
          <w:sz w:val="24"/>
          <w:szCs w:val="24"/>
        </w:rPr>
        <w:t xml:space="preserve"> </w:t>
      </w:r>
      <w:commentRangeEnd w:id="168"/>
      <w:r w:rsidR="009D1A1F">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68"/>
      </w:r>
      <w:r>
        <w:rPr>
          <w:rFonts w:ascii="Helvetica" w:hAnsi="Helvetica"/>
          <w:sz w:val="24"/>
          <w:szCs w:val="24"/>
        </w:rPr>
        <w:t>shows the fingerprint with the highest silhouette score from each cluster with the key state circled and numbered in green.</w:t>
      </w:r>
      <w:r>
        <w:rPr>
          <w:rFonts w:ascii="Helvetica" w:hAnsi="Helvetica"/>
          <w:sz w:val="24"/>
          <w:szCs w:val="24"/>
        </w:rPr>
        <w:t xml:space="preserve"> </w:t>
      </w:r>
      <w:r>
        <w:rPr>
          <w:rFonts w:ascii="Helvetica" w:hAnsi="Helvetica"/>
          <w:sz w:val="24"/>
          <w:szCs w:val="24"/>
        </w:rPr>
        <w:t>Qualitatively</w:t>
      </w:r>
      <w:r>
        <w:rPr>
          <w:rFonts w:ascii="Helvetica" w:hAnsi="Helvetica"/>
          <w:sz w:val="24"/>
          <w:szCs w:val="24"/>
        </w:rPr>
        <w:t xml:space="preserve">, we see that the fingerprints are </w:t>
      </w:r>
      <w:proofErr w:type="gramStart"/>
      <w:r>
        <w:rPr>
          <w:rFonts w:ascii="Helvetica" w:hAnsi="Helvetica"/>
          <w:sz w:val="24"/>
          <w:szCs w:val="24"/>
        </w:rPr>
        <w:t>more sparse</w:t>
      </w:r>
      <w:proofErr w:type="gramEnd"/>
      <w:r>
        <w:rPr>
          <w:rFonts w:ascii="Helvetica" w:hAnsi="Helvetica"/>
          <w:sz w:val="24"/>
          <w:szCs w:val="24"/>
        </w:rPr>
        <w:t xml:space="preserve"> for the noise experiment (right column) than the icequakes (left column). The noise fingerprints are composed primarily of one or two states on the main diagonal, suggesting that the entire spectrogram can be </w:t>
      </w:r>
      <w:r>
        <w:rPr>
          <w:rFonts w:ascii="Helvetica" w:hAnsi="Helvetica"/>
          <w:sz w:val="24"/>
          <w:szCs w:val="24"/>
        </w:rPr>
        <w:t xml:space="preserve">represented by one or two states occurring repeatedly through time. The icequake fingerprints are more complicated, with many off-diagonal elements in addition to </w:t>
      </w:r>
      <w:r>
        <w:rPr>
          <w:rFonts w:ascii="Helvetica" w:hAnsi="Helvetica"/>
          <w:sz w:val="24"/>
          <w:szCs w:val="24"/>
        </w:rPr>
        <w:t>“</w:t>
      </w:r>
      <w:r>
        <w:rPr>
          <w:rFonts w:ascii="Helvetica" w:hAnsi="Helvetica"/>
          <w:sz w:val="24"/>
          <w:szCs w:val="24"/>
        </w:rPr>
        <w:t>key states</w:t>
      </w:r>
      <w:r>
        <w:rPr>
          <w:rFonts w:ascii="Helvetica" w:hAnsi="Helvetica"/>
          <w:sz w:val="24"/>
          <w:szCs w:val="24"/>
        </w:rPr>
        <w:t xml:space="preserve">” </w:t>
      </w:r>
      <w:r>
        <w:rPr>
          <w:rFonts w:ascii="Helvetica" w:hAnsi="Helvetica"/>
          <w:sz w:val="24"/>
          <w:szCs w:val="24"/>
        </w:rPr>
        <w:t>on the diagonals.</w:t>
      </w:r>
    </w:p>
    <w:p w14:paraId="779BD506" w14:textId="77777777" w:rsidR="0009560C" w:rsidRDefault="0009560C">
      <w:pPr>
        <w:pStyle w:val="Body"/>
        <w:spacing w:line="480" w:lineRule="auto"/>
        <w:rPr>
          <w:rFonts w:ascii="Helvetica" w:eastAsia="Helvetica" w:hAnsi="Helvetica" w:cs="Helvetica"/>
          <w:sz w:val="24"/>
          <w:szCs w:val="24"/>
        </w:rPr>
      </w:pPr>
    </w:p>
    <w:p w14:paraId="30483061" w14:textId="77777777" w:rsidR="0009560C" w:rsidRDefault="00462AB1">
      <w:pPr>
        <w:pStyle w:val="Body"/>
        <w:spacing w:line="480" w:lineRule="auto"/>
        <w:rPr>
          <w:rFonts w:ascii="Helvetica" w:eastAsia="Helvetica" w:hAnsi="Helvetica" w:cs="Helvetica"/>
          <w:sz w:val="24"/>
          <w:szCs w:val="24"/>
        </w:rPr>
      </w:pPr>
      <w:r>
        <w:rPr>
          <w:rFonts w:ascii="Helvetica" w:hAnsi="Helvetica"/>
          <w:b/>
          <w:bCs/>
          <w:sz w:val="24"/>
          <w:szCs w:val="24"/>
        </w:rPr>
        <w:t>Figure 12</w:t>
      </w:r>
      <w:r>
        <w:rPr>
          <w:rFonts w:ascii="Helvetica" w:hAnsi="Helvetica"/>
          <w:sz w:val="24"/>
          <w:szCs w:val="24"/>
        </w:rPr>
        <w:t xml:space="preserve"> shows the </w:t>
      </w:r>
      <w:r>
        <w:rPr>
          <w:rFonts w:ascii="Helvetica" w:hAnsi="Helvetica"/>
          <w:sz w:val="24"/>
          <w:szCs w:val="24"/>
        </w:rPr>
        <w:t>“</w:t>
      </w:r>
      <w:r>
        <w:rPr>
          <w:rFonts w:ascii="Helvetica" w:hAnsi="Helvetica"/>
          <w:sz w:val="24"/>
          <w:szCs w:val="24"/>
        </w:rPr>
        <w:t>reconstructed spectra</w:t>
      </w:r>
      <w:r>
        <w:rPr>
          <w:rFonts w:ascii="Helvetica" w:hAnsi="Helvetica"/>
          <w:sz w:val="24"/>
          <w:szCs w:val="24"/>
        </w:rPr>
        <w:t xml:space="preserve">” </w:t>
      </w:r>
      <w:r>
        <w:rPr>
          <w:rFonts w:ascii="Helvetica" w:hAnsi="Helvetica"/>
          <w:sz w:val="24"/>
          <w:szCs w:val="24"/>
        </w:rPr>
        <w:t>(dashed lines) fr</w:t>
      </w:r>
      <w:r>
        <w:rPr>
          <w:rFonts w:ascii="Helvetica" w:hAnsi="Helvetica"/>
          <w:sz w:val="24"/>
          <w:szCs w:val="24"/>
        </w:rPr>
        <w:t>om key states chosen from the</w:t>
      </w:r>
      <w:del w:id="169" w:author="Jonny Kingslake" w:date="2021-09-01T16:36:00Z">
        <w:r w:rsidDel="009D1A1F">
          <w:rPr>
            <w:rFonts w:ascii="Helvetica" w:hAnsi="Helvetica"/>
            <w:sz w:val="24"/>
            <w:szCs w:val="24"/>
          </w:rPr>
          <w:delText xml:space="preserve"> </w:delText>
        </w:r>
      </w:del>
      <w:r>
        <w:rPr>
          <w:rFonts w:ascii="Helvetica" w:hAnsi="Helvetica"/>
          <w:sz w:val="24"/>
          <w:szCs w:val="24"/>
        </w:rPr>
        <w:t xml:space="preserve"> fingerprints in Figure 11, along with </w:t>
      </w:r>
      <w:r>
        <w:rPr>
          <w:rFonts w:ascii="Helvetica" w:hAnsi="Helvetica"/>
          <w:sz w:val="24"/>
          <w:szCs w:val="24"/>
        </w:rPr>
        <w:t>“</w:t>
      </w:r>
      <w:r>
        <w:rPr>
          <w:rFonts w:ascii="Helvetica" w:hAnsi="Helvetica"/>
          <w:sz w:val="24"/>
          <w:szCs w:val="24"/>
        </w:rPr>
        <w:t>median spectra</w:t>
      </w:r>
      <w:r>
        <w:rPr>
          <w:rFonts w:ascii="Helvetica" w:hAnsi="Helvetica"/>
          <w:sz w:val="24"/>
          <w:szCs w:val="24"/>
        </w:rPr>
        <w:t xml:space="preserve">” </w:t>
      </w:r>
      <w:r>
        <w:rPr>
          <w:rFonts w:ascii="Helvetica" w:hAnsi="Helvetica"/>
          <w:sz w:val="24"/>
          <w:szCs w:val="24"/>
        </w:rPr>
        <w:t>(</w:t>
      </w:r>
      <w:r>
        <w:rPr>
          <w:rFonts w:ascii="Helvetica" w:hAnsi="Helvetica"/>
          <w:sz w:val="24"/>
          <w:szCs w:val="24"/>
        </w:rPr>
        <w:t>solid lines) from each cluster, calculated by taking the median value at each frequency bin for all spectra in a cluster. The reconstructed spectra are generated and vis</w:t>
      </w:r>
      <w:r>
        <w:rPr>
          <w:rFonts w:ascii="Helvetica" w:hAnsi="Helvetica"/>
          <w:sz w:val="24"/>
          <w:szCs w:val="24"/>
        </w:rPr>
        <w:t xml:space="preserve">ualized as such: </w:t>
      </w:r>
    </w:p>
    <w:p w14:paraId="5C74D3FA" w14:textId="77777777"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lastRenderedPageBreak/>
        <w:tab/>
        <w:t>1) We choose a key state for each cluster based on which element in the fingerprint has the highest value.</w:t>
      </w:r>
    </w:p>
    <w:p w14:paraId="08F4F664" w14:textId="77777777"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2) We then multiply the HMM emissions matrix (</w:t>
      </w:r>
      <w:r>
        <w:rPr>
          <w:rFonts w:ascii="Helvetica" w:hAnsi="Helvetica"/>
          <w:sz w:val="24"/>
          <w:szCs w:val="24"/>
        </w:rPr>
        <w:t>“</w:t>
      </w:r>
      <w:r>
        <w:rPr>
          <w:rFonts w:ascii="Helvetica" w:hAnsi="Helvetica"/>
          <w:sz w:val="24"/>
          <w:szCs w:val="24"/>
        </w:rPr>
        <w:t>EB,</w:t>
      </w:r>
      <w:r>
        <w:rPr>
          <w:rFonts w:ascii="Helvetica" w:hAnsi="Helvetica"/>
          <w:sz w:val="24"/>
          <w:szCs w:val="24"/>
        </w:rPr>
        <w:t xml:space="preserve">” </w:t>
      </w:r>
      <w:r>
        <w:rPr>
          <w:rFonts w:ascii="Helvetica" w:hAnsi="Helvetica"/>
          <w:b/>
          <w:bCs/>
          <w:sz w:val="24"/>
          <w:szCs w:val="24"/>
        </w:rPr>
        <w:t>Figure 4</w:t>
      </w:r>
      <w:r>
        <w:rPr>
          <w:rFonts w:ascii="Helvetica" w:hAnsi="Helvetica"/>
          <w:sz w:val="24"/>
          <w:szCs w:val="24"/>
        </w:rPr>
        <w:t>) with the transpose of the NMF dictionary (</w:t>
      </w:r>
      <w:r>
        <w:rPr>
          <w:rFonts w:ascii="Helvetica" w:hAnsi="Helvetica"/>
          <w:sz w:val="24"/>
          <w:szCs w:val="24"/>
        </w:rPr>
        <w:t>“</w:t>
      </w:r>
      <w:proofErr w:type="spellStart"/>
      <w:r>
        <w:rPr>
          <w:rFonts w:ascii="Helvetica" w:hAnsi="Helvetica"/>
          <w:sz w:val="24"/>
          <w:szCs w:val="24"/>
        </w:rPr>
        <w:t>Dict</w:t>
      </w:r>
      <w:proofErr w:type="spellEnd"/>
      <w:r>
        <w:rPr>
          <w:rFonts w:ascii="Helvetica" w:hAnsi="Helvetica"/>
          <w:sz w:val="24"/>
          <w:szCs w:val="24"/>
        </w:rPr>
        <w:t>,</w:t>
      </w:r>
      <w:r>
        <w:rPr>
          <w:rFonts w:ascii="Helvetica" w:hAnsi="Helvetica"/>
          <w:sz w:val="24"/>
          <w:szCs w:val="24"/>
        </w:rPr>
        <w:t>”</w:t>
      </w:r>
      <w:r>
        <w:rPr>
          <w:rFonts w:ascii="Helvetica" w:hAnsi="Helvetica"/>
          <w:b/>
          <w:bCs/>
          <w:sz w:val="24"/>
          <w:szCs w:val="24"/>
        </w:rPr>
        <w:t xml:space="preserve"> Figure 4)</w:t>
      </w:r>
      <w:r>
        <w:rPr>
          <w:rFonts w:ascii="Helvetica" w:hAnsi="Helvetica"/>
          <w:sz w:val="24"/>
          <w:szCs w:val="24"/>
        </w:rPr>
        <w:t xml:space="preserve">, and use it to </w:t>
      </w:r>
      <w:r>
        <w:rPr>
          <w:rFonts w:ascii="Helvetica" w:hAnsi="Helvetica"/>
          <w:sz w:val="24"/>
          <w:szCs w:val="24"/>
        </w:rPr>
        <w:t>map</w:t>
      </w:r>
      <w:r>
        <w:rPr>
          <w:rFonts w:ascii="Helvetica" w:hAnsi="Helvetica"/>
          <w:sz w:val="24"/>
          <w:szCs w:val="24"/>
        </w:rPr>
        <w:t xml:space="preserve"> the key states to a frequency vector (the </w:t>
      </w:r>
      <w:r>
        <w:rPr>
          <w:rFonts w:ascii="Helvetica" w:hAnsi="Helvetica"/>
          <w:sz w:val="24"/>
          <w:szCs w:val="24"/>
        </w:rPr>
        <w:t>“</w:t>
      </w:r>
      <w:r>
        <w:rPr>
          <w:rFonts w:ascii="Helvetica" w:hAnsi="Helvetica"/>
          <w:sz w:val="24"/>
          <w:szCs w:val="24"/>
        </w:rPr>
        <w:t>reconstructed spectra</w:t>
      </w:r>
      <w:r>
        <w:rPr>
          <w:rFonts w:ascii="Helvetica" w:hAnsi="Helvetica"/>
          <w:sz w:val="24"/>
          <w:szCs w:val="24"/>
        </w:rPr>
        <w:t>”</w:t>
      </w:r>
      <w:r>
        <w:rPr>
          <w:rFonts w:ascii="Helvetica" w:hAnsi="Helvetica"/>
          <w:sz w:val="24"/>
          <w:szCs w:val="24"/>
        </w:rPr>
        <w:t>).</w:t>
      </w:r>
    </w:p>
    <w:p w14:paraId="389D0244" w14:textId="77777777"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3) To allow for clear comparison between the shapes</w:t>
      </w:r>
      <w:r>
        <w:rPr>
          <w:rFonts w:ascii="Helvetica" w:hAnsi="Helvetica"/>
          <w:sz w:val="24"/>
          <w:szCs w:val="24"/>
        </w:rPr>
        <w:t xml:space="preserve"> of the reconstructed and median</w:t>
      </w:r>
      <w:r>
        <w:rPr>
          <w:rFonts w:ascii="Helvetica" w:hAnsi="Helvetica"/>
          <w:sz w:val="24"/>
          <w:szCs w:val="24"/>
          <w:lang w:val="fr-FR"/>
        </w:rPr>
        <w:t xml:space="preserve"> </w:t>
      </w:r>
      <w:proofErr w:type="spellStart"/>
      <w:r>
        <w:rPr>
          <w:rFonts w:ascii="Helvetica" w:hAnsi="Helvetica"/>
          <w:sz w:val="24"/>
          <w:szCs w:val="24"/>
          <w:lang w:val="fr-FR"/>
        </w:rPr>
        <w:t>spectra</w:t>
      </w:r>
      <w:proofErr w:type="spellEnd"/>
      <w:r>
        <w:rPr>
          <w:rFonts w:ascii="Helvetica" w:hAnsi="Helvetica"/>
          <w:sz w:val="24"/>
          <w:szCs w:val="24"/>
        </w:rPr>
        <w:t xml:space="preserve">, we scale them by their maximum value, that is, we divide all of </w:t>
      </w:r>
      <w:r>
        <w:rPr>
          <w:rFonts w:ascii="Helvetica" w:hAnsi="Helvetica"/>
          <w:sz w:val="24"/>
          <w:szCs w:val="24"/>
        </w:rPr>
        <w:t>the spectra by the maximum value among all spectra, and likewise divide all of the reconstructed spectra by the maximum value among all reconstructed spectra (</w:t>
      </w:r>
      <w:r>
        <w:rPr>
          <w:rFonts w:ascii="Helvetica" w:hAnsi="Helvetica"/>
          <w:i/>
          <w:iCs/>
          <w:sz w:val="24"/>
          <w:szCs w:val="24"/>
        </w:rPr>
        <w:t>not</w:t>
      </w:r>
      <w:r>
        <w:rPr>
          <w:rFonts w:ascii="Helvetica" w:hAnsi="Helvetica"/>
          <w:sz w:val="24"/>
          <w:szCs w:val="24"/>
        </w:rPr>
        <w:t xml:space="preserve"> by cluster). We display the results in logarithmic scale so the lower-amplitude details at th</w:t>
      </w:r>
      <w:r>
        <w:rPr>
          <w:rFonts w:ascii="Helvetica" w:hAnsi="Helvetica"/>
          <w:sz w:val="24"/>
          <w:szCs w:val="24"/>
        </w:rPr>
        <w:t xml:space="preserve">e uppermost frequencies are not lost in visualization. </w:t>
      </w:r>
    </w:p>
    <w:p w14:paraId="7A6CBD6C" w14:textId="53F517FE"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It is important to remember that since the spectrograms were median-normalized prior to </w:t>
      </w:r>
      <w:proofErr w:type="spellStart"/>
      <w:r>
        <w:rPr>
          <w:rFonts w:ascii="Helvetica" w:eastAsia="Helvetica" w:hAnsi="Helvetica" w:cs="Helvetica"/>
          <w:sz w:val="24"/>
          <w:szCs w:val="24"/>
        </w:rPr>
        <w:t>SpecUFEx</w:t>
      </w:r>
      <w:proofErr w:type="spellEnd"/>
      <w:r>
        <w:rPr>
          <w:rFonts w:ascii="Helvetica" w:eastAsia="Helvetica" w:hAnsi="Helvetica" w:cs="Helvetica"/>
          <w:sz w:val="24"/>
          <w:szCs w:val="24"/>
        </w:rPr>
        <w:t xml:space="preserve">, the reconstructed spectrograms reflect that normalization. </w:t>
      </w:r>
      <w:commentRangeStart w:id="170"/>
      <w:r>
        <w:rPr>
          <w:rFonts w:ascii="Helvetica" w:eastAsia="Helvetica" w:hAnsi="Helvetica" w:cs="Helvetica"/>
          <w:sz w:val="24"/>
          <w:szCs w:val="24"/>
        </w:rPr>
        <w:t>One outcome of this is that the median spe</w:t>
      </w:r>
      <w:r>
        <w:rPr>
          <w:rFonts w:ascii="Helvetica" w:eastAsia="Helvetica" w:hAnsi="Helvetica" w:cs="Helvetica"/>
          <w:sz w:val="24"/>
          <w:szCs w:val="24"/>
        </w:rPr>
        <w:t xml:space="preserve">ctra for the </w:t>
      </w:r>
      <w:commentRangeStart w:id="171"/>
      <w:r>
        <w:rPr>
          <w:rFonts w:ascii="Helvetica" w:eastAsia="Helvetica" w:hAnsi="Helvetica" w:cs="Helvetica"/>
          <w:sz w:val="24"/>
          <w:szCs w:val="24"/>
        </w:rPr>
        <w:t xml:space="preserve">red cluster </w:t>
      </w:r>
      <w:commentRangeEnd w:id="171"/>
      <w:r w:rsidR="009D1A1F">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71"/>
      </w:r>
      <w:r>
        <w:rPr>
          <w:rFonts w:ascii="Helvetica" w:eastAsia="Helvetica" w:hAnsi="Helvetica" w:cs="Helvetica"/>
          <w:sz w:val="24"/>
          <w:szCs w:val="24"/>
        </w:rPr>
        <w:t xml:space="preserve">is in reality </w:t>
      </w:r>
      <w:del w:id="172" w:author="Jonny Kingslake" w:date="2021-09-01T16:37:00Z">
        <w:r w:rsidDel="009D1A1F">
          <w:rPr>
            <w:rFonts w:ascii="Helvetica" w:eastAsia="Helvetica" w:hAnsi="Helvetica" w:cs="Helvetica"/>
            <w:sz w:val="24"/>
            <w:szCs w:val="24"/>
          </w:rPr>
          <w:delText xml:space="preserve">is </w:delText>
        </w:r>
      </w:del>
      <w:r>
        <w:rPr>
          <w:rFonts w:ascii="Helvetica" w:eastAsia="Helvetica" w:hAnsi="Helvetica" w:cs="Helvetica"/>
          <w:sz w:val="24"/>
          <w:szCs w:val="24"/>
        </w:rPr>
        <w:t xml:space="preserve">the highest amplitude signal across all frequencies. </w:t>
      </w:r>
      <w:commentRangeEnd w:id="170"/>
      <w:r w:rsidR="009D1A1F">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70"/>
      </w:r>
      <w:r>
        <w:rPr>
          <w:rFonts w:ascii="Helvetica" w:hAnsi="Helvetica"/>
          <w:sz w:val="24"/>
          <w:szCs w:val="24"/>
        </w:rPr>
        <w:t xml:space="preserve">At times, the reconstructed spectra recover </w:t>
      </w:r>
      <w:del w:id="173" w:author="Jonny Kingslake" w:date="2021-09-01T16:50:00Z">
        <w:r w:rsidDel="009D1A1F">
          <w:rPr>
            <w:rFonts w:ascii="Helvetica" w:hAnsi="Helvetica"/>
            <w:sz w:val="24"/>
            <w:szCs w:val="24"/>
          </w:rPr>
          <w:delText>incredibly minute</w:delText>
        </w:r>
      </w:del>
      <w:ins w:id="174" w:author="Jonny Kingslake" w:date="2021-09-01T16:50:00Z">
        <w:r w:rsidR="009D1A1F">
          <w:rPr>
            <w:rFonts w:ascii="Helvetica" w:hAnsi="Helvetica"/>
            <w:sz w:val="24"/>
            <w:szCs w:val="24"/>
          </w:rPr>
          <w:t>small</w:t>
        </w:r>
      </w:ins>
      <w:r>
        <w:rPr>
          <w:rFonts w:ascii="Helvetica" w:hAnsi="Helvetica"/>
          <w:sz w:val="24"/>
          <w:szCs w:val="24"/>
        </w:rPr>
        <w:t xml:space="preserve"> details found in the natural spectra, such as a </w:t>
      </w:r>
      <w:proofErr w:type="gramStart"/>
      <w:r>
        <w:rPr>
          <w:rFonts w:ascii="Helvetica" w:hAnsi="Helvetica"/>
          <w:sz w:val="24"/>
          <w:szCs w:val="24"/>
        </w:rPr>
        <w:t>small local peaks</w:t>
      </w:r>
      <w:proofErr w:type="gramEnd"/>
      <w:r>
        <w:rPr>
          <w:rFonts w:ascii="Helvetica" w:hAnsi="Helvetica"/>
          <w:sz w:val="24"/>
          <w:szCs w:val="24"/>
        </w:rPr>
        <w:t xml:space="preserve"> around 25 Hz for the orange, blue</w:t>
      </w:r>
      <w:r>
        <w:rPr>
          <w:rFonts w:ascii="Helvetica" w:hAnsi="Helvetica"/>
          <w:sz w:val="24"/>
          <w:szCs w:val="24"/>
        </w:rPr>
        <w:t xml:space="preserve"> and purple clusters. The reconstructed spectra also capture some general trends of the </w:t>
      </w:r>
      <w:commentRangeStart w:id="175"/>
      <w:r>
        <w:rPr>
          <w:rFonts w:ascii="Helvetica" w:hAnsi="Helvetica"/>
          <w:sz w:val="24"/>
          <w:szCs w:val="24"/>
        </w:rPr>
        <w:t>actual spectra</w:t>
      </w:r>
      <w:commentRangeEnd w:id="175"/>
      <w:r w:rsidR="009D1A1F">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75"/>
      </w:r>
      <w:r>
        <w:rPr>
          <w:rFonts w:ascii="Helvetica" w:hAnsi="Helvetica"/>
          <w:sz w:val="24"/>
          <w:szCs w:val="24"/>
        </w:rPr>
        <w:t>, including the broadband, relatively low</w:t>
      </w:r>
      <w:ins w:id="176" w:author="Jonny Kingslake" w:date="2021-09-01T16:52:00Z">
        <w:r w:rsidR="009D1A1F">
          <w:rPr>
            <w:rFonts w:ascii="Helvetica" w:hAnsi="Helvetica"/>
            <w:sz w:val="24"/>
            <w:szCs w:val="24"/>
          </w:rPr>
          <w:t>-</w:t>
        </w:r>
      </w:ins>
      <w:del w:id="177" w:author="Jonny Kingslake" w:date="2021-09-01T16:52:00Z">
        <w:r w:rsidDel="009D1A1F">
          <w:rPr>
            <w:rFonts w:ascii="Helvetica" w:hAnsi="Helvetica"/>
            <w:sz w:val="24"/>
            <w:szCs w:val="24"/>
          </w:rPr>
          <w:delText xml:space="preserve"> </w:delText>
        </w:r>
        <w:r w:rsidDel="009D1A1F">
          <w:rPr>
            <w:rFonts w:ascii="Helvetica" w:hAnsi="Helvetica"/>
            <w:sz w:val="24"/>
            <w:szCs w:val="24"/>
          </w:rPr>
          <w:delText>(median-normalized)-</w:delText>
        </w:r>
      </w:del>
      <w:r>
        <w:rPr>
          <w:rFonts w:ascii="Helvetica" w:hAnsi="Helvetica"/>
          <w:sz w:val="24"/>
          <w:szCs w:val="24"/>
        </w:rPr>
        <w:t>amplitude, flat-frequency characteristic of the red cluster. At higher frequencies, however,</w:t>
      </w:r>
      <w:r>
        <w:rPr>
          <w:rFonts w:ascii="Helvetica" w:hAnsi="Helvetica"/>
          <w:sz w:val="24"/>
          <w:szCs w:val="24"/>
        </w:rPr>
        <w:t xml:space="preserve"> the reconstructed noise spectra diverge significantly from the actual noise spectra, where the low-amplitude dips in the reconstructed spectra due to sparse NMF spectral patterns are highlighted with the logarithmic scaling.</w:t>
      </w:r>
    </w:p>
    <w:p w14:paraId="38ABC674" w14:textId="77777777" w:rsidR="0009560C" w:rsidRDefault="0009560C">
      <w:pPr>
        <w:pStyle w:val="Body"/>
        <w:spacing w:line="480" w:lineRule="auto"/>
        <w:rPr>
          <w:rFonts w:ascii="Helvetica" w:eastAsia="Helvetica" w:hAnsi="Helvetica" w:cs="Helvetica"/>
          <w:sz w:val="24"/>
          <w:szCs w:val="24"/>
        </w:rPr>
      </w:pPr>
    </w:p>
    <w:p w14:paraId="30E93179" w14:textId="77777777" w:rsidR="0009560C" w:rsidRDefault="0009560C">
      <w:pPr>
        <w:pStyle w:val="Body"/>
        <w:spacing w:line="480" w:lineRule="auto"/>
        <w:rPr>
          <w:rFonts w:ascii="Helvetica" w:eastAsia="Helvetica" w:hAnsi="Helvetica" w:cs="Helvetica"/>
          <w:sz w:val="24"/>
          <w:szCs w:val="24"/>
        </w:rPr>
      </w:pPr>
    </w:p>
    <w:p w14:paraId="7D1BC6EB" w14:textId="77777777" w:rsidR="0009560C" w:rsidRDefault="0009560C">
      <w:pPr>
        <w:pStyle w:val="Body"/>
        <w:spacing w:line="480" w:lineRule="auto"/>
        <w:rPr>
          <w:rFonts w:ascii="Helvetica" w:eastAsia="Helvetica" w:hAnsi="Helvetica" w:cs="Helvetica"/>
          <w:sz w:val="24"/>
          <w:szCs w:val="24"/>
        </w:rPr>
      </w:pPr>
    </w:p>
    <w:p w14:paraId="2DAB2F04" w14:textId="77777777" w:rsidR="0009560C" w:rsidRDefault="00462AB1">
      <w:pPr>
        <w:pStyle w:val="Body"/>
        <w:spacing w:line="480" w:lineRule="auto"/>
        <w:rPr>
          <w:rFonts w:ascii="Helvetica" w:eastAsia="Helvetica" w:hAnsi="Helvetica" w:cs="Helvetica"/>
          <w:b/>
          <w:bCs/>
          <w:sz w:val="30"/>
          <w:szCs w:val="30"/>
          <w:u w:val="single"/>
        </w:rPr>
      </w:pPr>
      <w:r>
        <w:rPr>
          <w:rFonts w:ascii="Helvetica" w:hAnsi="Helvetica"/>
          <w:b/>
          <w:bCs/>
          <w:sz w:val="30"/>
          <w:szCs w:val="30"/>
          <w:u w:val="single"/>
        </w:rPr>
        <w:t>Discussion</w:t>
      </w:r>
    </w:p>
    <w:p w14:paraId="1B3779DB" w14:textId="77777777" w:rsidR="0009560C" w:rsidRDefault="0009560C">
      <w:pPr>
        <w:pStyle w:val="Body"/>
        <w:spacing w:line="480" w:lineRule="auto"/>
        <w:rPr>
          <w:rFonts w:ascii="Helvetica" w:eastAsia="Helvetica" w:hAnsi="Helvetica" w:cs="Helvetica"/>
          <w:sz w:val="24"/>
          <w:szCs w:val="24"/>
          <w:u w:val="single"/>
        </w:rPr>
      </w:pPr>
    </w:p>
    <w:p w14:paraId="3A4A9263" w14:textId="142BC296"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r>
      <w:ins w:id="178" w:author="Jonny Kingslake" w:date="2021-09-01T16:55:00Z">
        <w:r w:rsidR="009D1A1F">
          <w:rPr>
            <w:rFonts w:ascii="Helvetica" w:eastAsia="Helvetica" w:hAnsi="Helvetica" w:cs="Helvetica"/>
            <w:sz w:val="24"/>
            <w:szCs w:val="24"/>
          </w:rPr>
          <w:t xml:space="preserve">We have demonstrated that </w:t>
        </w:r>
      </w:ins>
      <w:proofErr w:type="spellStart"/>
      <w:r>
        <w:rPr>
          <w:rFonts w:ascii="Helvetica" w:eastAsia="Helvetica" w:hAnsi="Helvetica" w:cs="Helvetica"/>
          <w:sz w:val="24"/>
          <w:szCs w:val="24"/>
        </w:rPr>
        <w:t>SpecUFEx</w:t>
      </w:r>
      <w:proofErr w:type="spellEnd"/>
      <w:r>
        <w:rPr>
          <w:rFonts w:ascii="Helvetica" w:eastAsia="Helvetica" w:hAnsi="Helvetica" w:cs="Helvetica"/>
          <w:sz w:val="24"/>
          <w:szCs w:val="24"/>
        </w:rPr>
        <w:t xml:space="preserve"> </w:t>
      </w:r>
      <w:ins w:id="179" w:author="Jonny Kingslake" w:date="2021-09-01T16:55:00Z">
        <w:r w:rsidR="009D1A1F">
          <w:rPr>
            <w:rFonts w:ascii="Helvetica" w:eastAsia="Helvetica" w:hAnsi="Helvetica" w:cs="Helvetica"/>
            <w:sz w:val="24"/>
            <w:szCs w:val="24"/>
          </w:rPr>
          <w:t xml:space="preserve">is an </w:t>
        </w:r>
      </w:ins>
      <w:del w:id="180" w:author="Jonny Kingslake" w:date="2021-09-01T16:55:00Z">
        <w:r w:rsidDel="009D1A1F">
          <w:rPr>
            <w:rFonts w:ascii="Helvetica" w:eastAsia="Helvetica" w:hAnsi="Helvetica" w:cs="Helvetica"/>
            <w:sz w:val="24"/>
            <w:szCs w:val="24"/>
          </w:rPr>
          <w:delText>is de</w:delText>
        </w:r>
        <w:r w:rsidDel="009D1A1F">
          <w:rPr>
            <w:rFonts w:ascii="Helvetica" w:eastAsia="Helvetica" w:hAnsi="Helvetica" w:cs="Helvetica"/>
            <w:sz w:val="24"/>
            <w:szCs w:val="24"/>
          </w:rPr>
          <w:delText xml:space="preserve">monstrated as an </w:delText>
        </w:r>
      </w:del>
      <w:r>
        <w:rPr>
          <w:rFonts w:ascii="Helvetica" w:eastAsia="Helvetica" w:hAnsi="Helvetica" w:cs="Helvetica"/>
          <w:sz w:val="24"/>
          <w:szCs w:val="24"/>
        </w:rPr>
        <w:t>efficient and effective way to extract characteristic time-varying spectral features from large seismic datasets in an unsupervised matter</w:t>
      </w:r>
      <w:del w:id="181" w:author="Jonny Kingslake" w:date="2021-09-01T16:56:00Z">
        <w:r w:rsidDel="009D1A1F">
          <w:rPr>
            <w:rFonts w:ascii="Helvetica" w:eastAsia="Helvetica" w:hAnsi="Helvetica" w:cs="Helvetica"/>
            <w:sz w:val="24"/>
            <w:szCs w:val="24"/>
          </w:rPr>
          <w:delText>, and,</w:delText>
        </w:r>
      </w:del>
      <w:ins w:id="182" w:author="Jonny Kingslake" w:date="2021-09-01T16:56:00Z">
        <w:r w:rsidR="009D1A1F">
          <w:rPr>
            <w:rFonts w:ascii="Helvetica" w:eastAsia="Helvetica" w:hAnsi="Helvetica" w:cs="Helvetica"/>
            <w:sz w:val="24"/>
            <w:szCs w:val="24"/>
          </w:rPr>
          <w:t>. Furthermore, wh</w:t>
        </w:r>
      </w:ins>
      <w:del w:id="183" w:author="Jonny Kingslake" w:date="2021-09-01T16:56:00Z">
        <w:r w:rsidDel="009D1A1F">
          <w:rPr>
            <w:rFonts w:ascii="Helvetica" w:eastAsia="Helvetica" w:hAnsi="Helvetica" w:cs="Helvetica"/>
            <w:sz w:val="24"/>
            <w:szCs w:val="24"/>
          </w:rPr>
          <w:delText xml:space="preserve"> wh</w:delText>
        </w:r>
      </w:del>
      <w:r>
        <w:rPr>
          <w:rFonts w:ascii="Helvetica" w:eastAsia="Helvetica" w:hAnsi="Helvetica" w:cs="Helvetica"/>
          <w:sz w:val="24"/>
          <w:szCs w:val="24"/>
        </w:rPr>
        <w:t xml:space="preserve">en combined with further dimensionality reduction, unsupervised clustering, and </w:t>
      </w:r>
      <w:commentRangeStart w:id="184"/>
      <w:r>
        <w:rPr>
          <w:rFonts w:ascii="Helvetica" w:eastAsia="Helvetica" w:hAnsi="Helvetica" w:cs="Helvetica"/>
          <w:sz w:val="24"/>
          <w:szCs w:val="24"/>
        </w:rPr>
        <w:t>ground-truth</w:t>
      </w:r>
      <w:r>
        <w:rPr>
          <w:rFonts w:ascii="Helvetica" w:eastAsia="Helvetica" w:hAnsi="Helvetica" w:cs="Helvetica"/>
          <w:sz w:val="24"/>
          <w:szCs w:val="24"/>
        </w:rPr>
        <w:t xml:space="preserve"> measurements</w:t>
      </w:r>
      <w:commentRangeEnd w:id="184"/>
      <w:r w:rsidR="001D3402">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84"/>
      </w:r>
      <w:r>
        <w:rPr>
          <w:rFonts w:ascii="Helvetica" w:eastAsia="Helvetica" w:hAnsi="Helvetica" w:cs="Helvetica"/>
          <w:sz w:val="24"/>
          <w:szCs w:val="24"/>
        </w:rPr>
        <w:t xml:space="preserve">, </w:t>
      </w:r>
      <w:proofErr w:type="spellStart"/>
      <w:ins w:id="185" w:author="Jonny Kingslake" w:date="2021-09-01T16:56:00Z">
        <w:r w:rsidR="009D1A1F">
          <w:rPr>
            <w:rFonts w:ascii="Helvetica" w:eastAsia="Helvetica" w:hAnsi="Helvetica" w:cs="Helvetica"/>
            <w:sz w:val="24"/>
            <w:szCs w:val="24"/>
          </w:rPr>
          <w:t>SpecUFEx</w:t>
        </w:r>
        <w:proofErr w:type="spellEnd"/>
        <w:r w:rsidR="009D1A1F">
          <w:rPr>
            <w:rFonts w:ascii="Helvetica" w:eastAsia="Helvetica" w:hAnsi="Helvetica" w:cs="Helvetica"/>
            <w:sz w:val="24"/>
            <w:szCs w:val="24"/>
          </w:rPr>
          <w:t xml:space="preserve"> </w:t>
        </w:r>
      </w:ins>
      <w:r>
        <w:rPr>
          <w:rFonts w:ascii="Helvetica" w:eastAsia="Helvetica" w:hAnsi="Helvetica" w:cs="Helvetica"/>
          <w:sz w:val="24"/>
          <w:szCs w:val="24"/>
        </w:rPr>
        <w:t xml:space="preserve">can help reveal </w:t>
      </w:r>
      <w:commentRangeStart w:id="186"/>
      <w:r>
        <w:rPr>
          <w:rFonts w:ascii="Helvetica" w:eastAsia="Helvetica" w:hAnsi="Helvetica" w:cs="Helvetica"/>
          <w:sz w:val="24"/>
          <w:szCs w:val="24"/>
        </w:rPr>
        <w:t xml:space="preserve">seismic </w:t>
      </w:r>
      <w:del w:id="187" w:author="Jonny Kingslake" w:date="2021-09-01T16:57:00Z">
        <w:r w:rsidDel="009D1A1F">
          <w:rPr>
            <w:rFonts w:ascii="Helvetica" w:eastAsia="Helvetica" w:hAnsi="Helvetica" w:cs="Helvetica"/>
            <w:sz w:val="24"/>
            <w:szCs w:val="24"/>
          </w:rPr>
          <w:delText xml:space="preserve">trends </w:delText>
        </w:r>
      </w:del>
      <w:commentRangeEnd w:id="186"/>
      <w:ins w:id="188" w:author="Jonny Kingslake" w:date="2021-09-01T16:57:00Z">
        <w:r w:rsidR="009D1A1F">
          <w:rPr>
            <w:rFonts w:ascii="Helvetica" w:eastAsia="Helvetica" w:hAnsi="Helvetica" w:cs="Helvetica"/>
            <w:sz w:val="24"/>
            <w:szCs w:val="24"/>
          </w:rPr>
          <w:t xml:space="preserve">characteristics of </w:t>
        </w:r>
      </w:ins>
      <w:r w:rsidR="009D1A1F">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86"/>
      </w:r>
      <w:del w:id="189" w:author="Jonny Kingslake" w:date="2021-09-01T16:57:00Z">
        <w:r w:rsidDel="009D1A1F">
          <w:rPr>
            <w:rFonts w:ascii="Helvetica" w:eastAsia="Helvetica" w:hAnsi="Helvetica" w:cs="Helvetica"/>
            <w:sz w:val="24"/>
            <w:szCs w:val="24"/>
          </w:rPr>
          <w:delText xml:space="preserve">at </w:delText>
        </w:r>
      </w:del>
      <w:r>
        <w:rPr>
          <w:rFonts w:ascii="Helvetica" w:eastAsia="Helvetica" w:hAnsi="Helvetica" w:cs="Helvetica"/>
          <w:sz w:val="24"/>
          <w:szCs w:val="24"/>
        </w:rPr>
        <w:t xml:space="preserve">dynamic, fluid-driven systems. Some of the clusters characterized using </w:t>
      </w:r>
      <w:proofErr w:type="spellStart"/>
      <w:r>
        <w:rPr>
          <w:rFonts w:ascii="Helvetica" w:eastAsia="Helvetica" w:hAnsi="Helvetica" w:cs="Helvetica"/>
          <w:sz w:val="24"/>
          <w:szCs w:val="24"/>
        </w:rPr>
        <w:t>SpecUFEx</w:t>
      </w:r>
      <w:proofErr w:type="spellEnd"/>
      <w:r>
        <w:rPr>
          <w:rFonts w:ascii="Helvetica" w:eastAsia="Helvetica" w:hAnsi="Helvetica" w:cs="Helvetica"/>
          <w:sz w:val="24"/>
          <w:szCs w:val="24"/>
        </w:rPr>
        <w:t xml:space="preserve"> could have been found using simpler methods. The noise cluster associated with the onset of lake drainage (red cluster), for e</w:t>
      </w:r>
      <w:r>
        <w:rPr>
          <w:rFonts w:ascii="Helvetica" w:eastAsia="Helvetica" w:hAnsi="Helvetica" w:cs="Helvetica"/>
          <w:sz w:val="24"/>
          <w:szCs w:val="24"/>
        </w:rPr>
        <w:t xml:space="preserve">xample, could have been identified by </w:t>
      </w:r>
      <w:del w:id="190" w:author="Jonny Kingslake" w:date="2021-09-02T09:39:00Z">
        <w:r w:rsidDel="001D3402">
          <w:rPr>
            <w:rFonts w:ascii="Helvetica" w:eastAsia="Helvetica" w:hAnsi="Helvetica" w:cs="Helvetica"/>
            <w:sz w:val="24"/>
            <w:szCs w:val="24"/>
          </w:rPr>
          <w:delText xml:space="preserve">using </w:delText>
        </w:r>
      </w:del>
      <w:ins w:id="191" w:author="Jonny Kingslake" w:date="2021-09-02T09:39:00Z">
        <w:r w:rsidR="001D3402">
          <w:rPr>
            <w:rFonts w:ascii="Helvetica" w:eastAsia="Helvetica" w:hAnsi="Helvetica" w:cs="Helvetica"/>
            <w:sz w:val="24"/>
            <w:szCs w:val="24"/>
          </w:rPr>
          <w:t>applying</w:t>
        </w:r>
        <w:r w:rsidR="001D3402">
          <w:rPr>
            <w:rFonts w:ascii="Helvetica" w:eastAsia="Helvetica" w:hAnsi="Helvetica" w:cs="Helvetica"/>
            <w:sz w:val="24"/>
            <w:szCs w:val="24"/>
          </w:rPr>
          <w:t xml:space="preserve"> </w:t>
        </w:r>
      </w:ins>
      <w:del w:id="192" w:author="Jonny Kingslake" w:date="2021-09-01T16:57:00Z">
        <w:r w:rsidDel="009D1A1F">
          <w:rPr>
            <w:rFonts w:ascii="Helvetica" w:eastAsia="Helvetica" w:hAnsi="Helvetica" w:cs="Helvetica"/>
            <w:sz w:val="24"/>
            <w:szCs w:val="24"/>
          </w:rPr>
          <w:delText>k</w:delText>
        </w:r>
      </w:del>
      <w:ins w:id="193" w:author="Jonny Kingslake" w:date="2021-09-01T16:57:00Z">
        <w:r w:rsidR="009D1A1F">
          <w:rPr>
            <w:rFonts w:ascii="Helvetica" w:eastAsia="Helvetica" w:hAnsi="Helvetica" w:cs="Helvetica"/>
            <w:sz w:val="24"/>
            <w:szCs w:val="24"/>
          </w:rPr>
          <w:t>K</w:t>
        </w:r>
      </w:ins>
      <w:r>
        <w:rPr>
          <w:rFonts w:ascii="Helvetica" w:eastAsia="Helvetica" w:hAnsi="Helvetica" w:cs="Helvetica"/>
          <w:sz w:val="24"/>
          <w:szCs w:val="24"/>
        </w:rPr>
        <w:t xml:space="preserve">-means directly </w:t>
      </w:r>
      <w:del w:id="194" w:author="Jonny Kingslake" w:date="2021-09-02T09:39:00Z">
        <w:r w:rsidDel="001D3402">
          <w:rPr>
            <w:rFonts w:ascii="Helvetica" w:eastAsia="Helvetica" w:hAnsi="Helvetica" w:cs="Helvetica"/>
            <w:sz w:val="24"/>
            <w:szCs w:val="24"/>
          </w:rPr>
          <w:delText xml:space="preserve">on </w:delText>
        </w:r>
      </w:del>
      <w:ins w:id="195" w:author="Jonny Kingslake" w:date="2021-09-02T09:39:00Z">
        <w:r w:rsidR="001D3402">
          <w:rPr>
            <w:rFonts w:ascii="Helvetica" w:eastAsia="Helvetica" w:hAnsi="Helvetica" w:cs="Helvetica"/>
            <w:sz w:val="24"/>
            <w:szCs w:val="24"/>
          </w:rPr>
          <w:t>to</w:t>
        </w:r>
        <w:r w:rsidR="001D3402">
          <w:rPr>
            <w:rFonts w:ascii="Helvetica" w:eastAsia="Helvetica" w:hAnsi="Helvetica" w:cs="Helvetica"/>
            <w:sz w:val="24"/>
            <w:szCs w:val="24"/>
          </w:rPr>
          <w:t xml:space="preserve"> </w:t>
        </w:r>
      </w:ins>
      <w:r>
        <w:rPr>
          <w:rFonts w:ascii="Helvetica" w:eastAsia="Helvetica" w:hAnsi="Helvetica" w:cs="Helvetica"/>
          <w:sz w:val="24"/>
          <w:szCs w:val="24"/>
        </w:rPr>
        <w:t>the spectra</w:t>
      </w:r>
      <w:del w:id="196" w:author="Jonny Kingslake" w:date="2021-09-02T09:39:00Z">
        <w:r w:rsidDel="001D3402">
          <w:rPr>
            <w:rFonts w:ascii="Helvetica" w:eastAsia="Helvetica" w:hAnsi="Helvetica" w:cs="Helvetica"/>
            <w:sz w:val="24"/>
            <w:szCs w:val="24"/>
          </w:rPr>
          <w:delText>,</w:delText>
        </w:r>
      </w:del>
      <w:r>
        <w:rPr>
          <w:rFonts w:ascii="Helvetica" w:eastAsia="Helvetica" w:hAnsi="Helvetica" w:cs="Helvetica"/>
          <w:sz w:val="24"/>
          <w:szCs w:val="24"/>
        </w:rPr>
        <w:t xml:space="preserve"> or </w:t>
      </w:r>
      <w:del w:id="197" w:author="Jonny Kingslake" w:date="2021-09-02T09:39:00Z">
        <w:r w:rsidDel="001D3402">
          <w:rPr>
            <w:rFonts w:ascii="Helvetica" w:eastAsia="Helvetica" w:hAnsi="Helvetica" w:cs="Helvetica"/>
            <w:sz w:val="24"/>
            <w:szCs w:val="24"/>
          </w:rPr>
          <w:delText xml:space="preserve">on </w:delText>
        </w:r>
      </w:del>
      <w:r>
        <w:rPr>
          <w:rFonts w:ascii="Helvetica" w:eastAsia="Helvetica" w:hAnsi="Helvetica" w:cs="Helvetica"/>
          <w:sz w:val="24"/>
          <w:szCs w:val="24"/>
        </w:rPr>
        <w:t xml:space="preserve">the features depicted in </w:t>
      </w:r>
      <w:r>
        <w:rPr>
          <w:rFonts w:ascii="Helvetica" w:hAnsi="Helvetica"/>
          <w:b/>
          <w:bCs/>
          <w:sz w:val="24"/>
          <w:szCs w:val="24"/>
        </w:rPr>
        <w:t xml:space="preserve">Figure 8 c-d. </w:t>
      </w:r>
      <w:r>
        <w:rPr>
          <w:rFonts w:ascii="Helvetica" w:hAnsi="Helvetica"/>
          <w:sz w:val="24"/>
          <w:szCs w:val="24"/>
        </w:rPr>
        <w:t>The other noise clusters, however, are less distinct</w:t>
      </w:r>
      <w:del w:id="198" w:author="Jonny Kingslake" w:date="2021-09-02T09:39:00Z">
        <w:r w:rsidDel="001D3402">
          <w:rPr>
            <w:rFonts w:ascii="Helvetica" w:hAnsi="Helvetica"/>
            <w:sz w:val="24"/>
            <w:szCs w:val="24"/>
          </w:rPr>
          <w:delText xml:space="preserve"> in their differences</w:delText>
        </w:r>
      </w:del>
      <w:r>
        <w:rPr>
          <w:rFonts w:ascii="Helvetica" w:hAnsi="Helvetica"/>
          <w:sz w:val="24"/>
          <w:szCs w:val="24"/>
        </w:rPr>
        <w:t xml:space="preserve">. Performing K-means on the noise spectra, for </w:t>
      </w:r>
      <w:r>
        <w:rPr>
          <w:rFonts w:ascii="Helvetica" w:hAnsi="Helvetica"/>
          <w:sz w:val="24"/>
          <w:szCs w:val="24"/>
        </w:rPr>
        <w:t>example, does not produce the orange and purple clusters. Additionally, since the phases aren</w:t>
      </w:r>
      <w:r>
        <w:rPr>
          <w:rFonts w:ascii="Helvetica" w:hAnsi="Helvetica"/>
          <w:sz w:val="24"/>
          <w:szCs w:val="24"/>
        </w:rPr>
        <w:t>’</w:t>
      </w:r>
      <w:r>
        <w:rPr>
          <w:rFonts w:ascii="Helvetica" w:hAnsi="Helvetica"/>
          <w:sz w:val="24"/>
          <w:szCs w:val="24"/>
        </w:rPr>
        <w:t xml:space="preserve">t aligned between records in time, performing </w:t>
      </w:r>
      <w:del w:id="199" w:author="Jonny Kingslake" w:date="2021-09-02T09:40:00Z">
        <w:r w:rsidDel="001D3402">
          <w:rPr>
            <w:rFonts w:ascii="Helvetica" w:hAnsi="Helvetica"/>
            <w:sz w:val="24"/>
            <w:szCs w:val="24"/>
          </w:rPr>
          <w:delText>k</w:delText>
        </w:r>
      </w:del>
      <w:ins w:id="200" w:author="Jonny Kingslake" w:date="2021-09-02T09:40:00Z">
        <w:r w:rsidR="001D3402">
          <w:rPr>
            <w:rFonts w:ascii="Helvetica" w:hAnsi="Helvetica"/>
            <w:sz w:val="24"/>
            <w:szCs w:val="24"/>
          </w:rPr>
          <w:t>K</w:t>
        </w:r>
      </w:ins>
      <w:r>
        <w:rPr>
          <w:rFonts w:ascii="Helvetica" w:hAnsi="Helvetica"/>
          <w:sz w:val="24"/>
          <w:szCs w:val="24"/>
        </w:rPr>
        <w:t xml:space="preserve">-means directly on the waveforms or spectrograms would </w:t>
      </w:r>
      <w:ins w:id="201" w:author="Jonny Kingslake" w:date="2021-09-01T16:58:00Z">
        <w:r w:rsidR="009D1A1F">
          <w:rPr>
            <w:rFonts w:ascii="Helvetica" w:hAnsi="Helvetica"/>
            <w:sz w:val="24"/>
            <w:szCs w:val="24"/>
          </w:rPr>
          <w:t xml:space="preserve">also </w:t>
        </w:r>
      </w:ins>
      <w:r>
        <w:rPr>
          <w:rFonts w:ascii="Helvetica" w:hAnsi="Helvetica"/>
          <w:sz w:val="24"/>
          <w:szCs w:val="24"/>
        </w:rPr>
        <w:t>fail to produce these results</w:t>
      </w:r>
      <w:del w:id="202" w:author="Jonny Kingslake" w:date="2021-09-01T16:58:00Z">
        <w:r w:rsidDel="009D1A1F">
          <w:rPr>
            <w:rFonts w:ascii="Helvetica" w:hAnsi="Helvetica"/>
            <w:sz w:val="24"/>
            <w:szCs w:val="24"/>
          </w:rPr>
          <w:delText xml:space="preserve"> as well</w:delText>
        </w:r>
      </w:del>
      <w:r>
        <w:rPr>
          <w:rFonts w:ascii="Helvetica" w:hAnsi="Helvetica"/>
          <w:sz w:val="24"/>
          <w:szCs w:val="24"/>
        </w:rPr>
        <w:t xml:space="preserve">. Therefore, </w:t>
      </w:r>
      <w:proofErr w:type="spellStart"/>
      <w:r>
        <w:rPr>
          <w:rFonts w:ascii="Helvetica" w:hAnsi="Helvetica"/>
          <w:sz w:val="24"/>
          <w:szCs w:val="24"/>
        </w:rPr>
        <w:t>SpecUFEx</w:t>
      </w:r>
      <w:proofErr w:type="spellEnd"/>
      <w:r>
        <w:rPr>
          <w:rFonts w:ascii="Helvetica" w:hAnsi="Helvetica"/>
          <w:sz w:val="24"/>
          <w:szCs w:val="24"/>
        </w:rPr>
        <w:t xml:space="preserve"> i</w:t>
      </w:r>
      <w:r>
        <w:rPr>
          <w:rFonts w:ascii="Helvetica" w:hAnsi="Helvetica"/>
          <w:sz w:val="24"/>
          <w:szCs w:val="24"/>
        </w:rPr>
        <w:t xml:space="preserve">s advantageous in </w:t>
      </w:r>
      <w:del w:id="203" w:author="Jonny Kingslake" w:date="2021-09-01T16:58:00Z">
        <w:r w:rsidDel="009D1A1F">
          <w:rPr>
            <w:rFonts w:ascii="Helvetica" w:hAnsi="Helvetica"/>
            <w:sz w:val="24"/>
            <w:szCs w:val="24"/>
          </w:rPr>
          <w:delText xml:space="preserve">blindly </w:delText>
        </w:r>
      </w:del>
      <w:r>
        <w:rPr>
          <w:rFonts w:ascii="Helvetica" w:hAnsi="Helvetica"/>
          <w:sz w:val="24"/>
          <w:szCs w:val="24"/>
        </w:rPr>
        <w:t xml:space="preserve">discriminating subtle </w:t>
      </w:r>
      <w:commentRangeStart w:id="204"/>
      <w:r>
        <w:rPr>
          <w:rFonts w:ascii="Helvetica" w:hAnsi="Helvetica"/>
          <w:sz w:val="24"/>
          <w:szCs w:val="24"/>
        </w:rPr>
        <w:t xml:space="preserve">spectral features of seismic data that elude simpler detection techniques. </w:t>
      </w:r>
    </w:p>
    <w:p w14:paraId="59DEB2E9" w14:textId="2DB41C3D" w:rsidR="0009560C" w:rsidDel="009C07FC" w:rsidRDefault="00462AB1">
      <w:pPr>
        <w:pStyle w:val="Body"/>
        <w:spacing w:line="480" w:lineRule="auto"/>
        <w:rPr>
          <w:del w:id="205" w:author="Jonny Kingslake" w:date="2021-09-02T10:08:00Z"/>
          <w:rFonts w:ascii="Helvetica" w:eastAsia="Helvetica" w:hAnsi="Helvetica" w:cs="Helvetica"/>
          <w:sz w:val="24"/>
          <w:szCs w:val="24"/>
        </w:rPr>
      </w:pPr>
      <w:r>
        <w:rPr>
          <w:rFonts w:ascii="Helvetica" w:eastAsia="Helvetica" w:hAnsi="Helvetica" w:cs="Helvetica"/>
          <w:sz w:val="24"/>
          <w:szCs w:val="24"/>
        </w:rPr>
        <w:tab/>
        <w:t xml:space="preserve">The PCA projections and </w:t>
      </w:r>
      <w:r>
        <w:rPr>
          <w:rFonts w:ascii="Helvetica" w:hAnsi="Helvetica"/>
          <w:sz w:val="24"/>
          <w:szCs w:val="24"/>
          <w:lang w:val="fr-FR"/>
        </w:rPr>
        <w:t xml:space="preserve">silhouette scores </w:t>
      </w:r>
      <w:r>
        <w:rPr>
          <w:rFonts w:ascii="Helvetica" w:hAnsi="Helvetica"/>
          <w:sz w:val="24"/>
          <w:szCs w:val="24"/>
        </w:rPr>
        <w:t xml:space="preserve">of the k-means-clustered fingerprints help decipher the </w:t>
      </w:r>
      <w:proofErr w:type="spellStart"/>
      <w:r>
        <w:rPr>
          <w:rFonts w:ascii="Helvetica" w:hAnsi="Helvetica"/>
          <w:sz w:val="24"/>
          <w:szCs w:val="24"/>
        </w:rPr>
        <w:t>SpecUFEx</w:t>
      </w:r>
      <w:r>
        <w:rPr>
          <w:rFonts w:ascii="Helvetica" w:hAnsi="Helvetica"/>
          <w:sz w:val="24"/>
          <w:szCs w:val="24"/>
        </w:rPr>
        <w:t>’</w:t>
      </w:r>
      <w:r>
        <w:rPr>
          <w:rFonts w:ascii="Helvetica" w:hAnsi="Helvetica"/>
          <w:sz w:val="24"/>
          <w:szCs w:val="24"/>
        </w:rPr>
        <w:t>s</w:t>
      </w:r>
      <w:proofErr w:type="spellEnd"/>
      <w:r>
        <w:rPr>
          <w:rFonts w:ascii="Helvetica" w:hAnsi="Helvetica"/>
          <w:sz w:val="24"/>
          <w:szCs w:val="24"/>
        </w:rPr>
        <w:t xml:space="preserve"> unsupervised output. </w:t>
      </w:r>
      <w:commentRangeEnd w:id="204"/>
      <w:r w:rsidR="001D3402">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04"/>
      </w:r>
      <w:r>
        <w:rPr>
          <w:rFonts w:ascii="Helvetica" w:hAnsi="Helvetica"/>
          <w:sz w:val="24"/>
          <w:szCs w:val="24"/>
        </w:rPr>
        <w:t>T</w:t>
      </w:r>
      <w:r>
        <w:rPr>
          <w:rFonts w:ascii="Helvetica" w:hAnsi="Helvetica"/>
          <w:sz w:val="24"/>
          <w:szCs w:val="24"/>
        </w:rPr>
        <w:t xml:space="preserve">he PCA projections show that the datasets form continuous branches connected to one center mass, and that, for the </w:t>
      </w:r>
      <w:r>
        <w:rPr>
          <w:rFonts w:ascii="Helvetica" w:hAnsi="Helvetica"/>
          <w:sz w:val="24"/>
          <w:szCs w:val="24"/>
        </w:rPr>
        <w:lastRenderedPageBreak/>
        <w:t xml:space="preserve">noise especially, these branches seem to relate to changing hydrologic conditions at the glacier. We </w:t>
      </w:r>
      <w:proofErr w:type="spellStart"/>
      <w:r>
        <w:rPr>
          <w:rFonts w:ascii="Helvetica" w:hAnsi="Helvetica"/>
          <w:sz w:val="24"/>
          <w:szCs w:val="24"/>
          <w:lang w:val="it-IT"/>
        </w:rPr>
        <w:t>interpret</w:t>
      </w:r>
      <w:proofErr w:type="spellEnd"/>
      <w:r>
        <w:rPr>
          <w:rFonts w:ascii="Helvetica" w:hAnsi="Helvetica"/>
          <w:sz w:val="24"/>
          <w:szCs w:val="24"/>
          <w:lang w:val="it-IT"/>
        </w:rPr>
        <w:t xml:space="preserve"> </w:t>
      </w:r>
      <w:r>
        <w:rPr>
          <w:rFonts w:ascii="Helvetica" w:hAnsi="Helvetica"/>
          <w:sz w:val="24"/>
          <w:szCs w:val="24"/>
        </w:rPr>
        <w:t>the continuous nature of the b</w:t>
      </w:r>
      <w:r>
        <w:rPr>
          <w:rFonts w:ascii="Helvetica" w:hAnsi="Helvetica"/>
          <w:sz w:val="24"/>
          <w:szCs w:val="24"/>
        </w:rPr>
        <w:t xml:space="preserve">ranches as reflective of possible subglacial parameters, which are themselves </w:t>
      </w:r>
      <w:del w:id="206" w:author="Jonny Kingslake" w:date="2021-09-02T09:42:00Z">
        <w:r w:rsidDel="001D3402">
          <w:rPr>
            <w:rFonts w:ascii="Helvetica" w:hAnsi="Helvetica"/>
            <w:sz w:val="24"/>
            <w:szCs w:val="24"/>
          </w:rPr>
          <w:delText>distributed over</w:delText>
        </w:r>
      </w:del>
      <w:ins w:id="207" w:author="Jonny Kingslake" w:date="2021-09-02T09:42:00Z">
        <w:r w:rsidR="001D3402">
          <w:rPr>
            <w:rFonts w:ascii="Helvetica" w:hAnsi="Helvetica"/>
            <w:sz w:val="24"/>
            <w:szCs w:val="24"/>
          </w:rPr>
          <w:t>on a</w:t>
        </w:r>
      </w:ins>
      <w:r>
        <w:rPr>
          <w:rFonts w:ascii="Helvetica" w:hAnsi="Helvetica"/>
          <w:sz w:val="24"/>
          <w:szCs w:val="24"/>
        </w:rPr>
        <w:t xml:space="preserve"> </w:t>
      </w:r>
      <w:r>
        <w:rPr>
          <w:rFonts w:ascii="Helvetica" w:hAnsi="Helvetica"/>
          <w:sz w:val="24"/>
          <w:szCs w:val="24"/>
        </w:rPr>
        <w:t>continu</w:t>
      </w:r>
      <w:ins w:id="208" w:author="Jonny Kingslake" w:date="2021-09-02T09:42:00Z">
        <w:r w:rsidR="001D3402">
          <w:rPr>
            <w:rFonts w:ascii="Helvetica" w:hAnsi="Helvetica"/>
            <w:sz w:val="24"/>
            <w:szCs w:val="24"/>
          </w:rPr>
          <w:t>um</w:t>
        </w:r>
      </w:ins>
      <w:del w:id="209" w:author="Jonny Kingslake" w:date="2021-09-02T09:42:00Z">
        <w:r w:rsidDel="001D3402">
          <w:rPr>
            <w:rFonts w:ascii="Helvetica" w:hAnsi="Helvetica"/>
            <w:sz w:val="24"/>
            <w:szCs w:val="24"/>
          </w:rPr>
          <w:delText>ous</w:delText>
        </w:r>
      </w:del>
      <w:r>
        <w:rPr>
          <w:rFonts w:ascii="Helvetica" w:hAnsi="Helvetica"/>
          <w:sz w:val="24"/>
          <w:szCs w:val="24"/>
        </w:rPr>
        <w:t xml:space="preserve"> </w:t>
      </w:r>
      <w:del w:id="210" w:author="Jonny Kingslake" w:date="2021-09-02T09:42:00Z">
        <w:r w:rsidDel="001D3402">
          <w:rPr>
            <w:rFonts w:ascii="Helvetica" w:hAnsi="Helvetica"/>
            <w:sz w:val="24"/>
            <w:szCs w:val="24"/>
          </w:rPr>
          <w:delText xml:space="preserve">values </w:delText>
        </w:r>
      </w:del>
      <w:r>
        <w:rPr>
          <w:rFonts w:ascii="Helvetica" w:hAnsi="Helvetica"/>
          <w:sz w:val="24"/>
          <w:szCs w:val="24"/>
        </w:rPr>
        <w:t>(e.g., conduit geometry, hydraulic pressure, bedload properties</w:t>
      </w:r>
      <w:commentRangeStart w:id="211"/>
      <w:del w:id="212" w:author="Jonny Kingslake" w:date="2021-09-02T09:46:00Z">
        <w:r w:rsidDel="009B73FE">
          <w:rPr>
            <w:rFonts w:ascii="Helvetica" w:hAnsi="Helvetica"/>
            <w:sz w:val="24"/>
            <w:szCs w:val="24"/>
          </w:rPr>
          <w:delText>,</w:delText>
        </w:r>
        <w:r w:rsidDel="009B73FE">
          <w:rPr>
            <w:rFonts w:ascii="Helvetica" w:hAnsi="Helvetica"/>
            <w:sz w:val="24"/>
            <w:szCs w:val="24"/>
          </w:rPr>
          <w:delText xml:space="preserve"> turbulence</w:delText>
        </w:r>
      </w:del>
      <w:r>
        <w:rPr>
          <w:rFonts w:ascii="Helvetica" w:hAnsi="Helvetica"/>
          <w:sz w:val="24"/>
          <w:szCs w:val="24"/>
        </w:rPr>
        <w:t>)</w:t>
      </w:r>
      <w:commentRangeEnd w:id="211"/>
      <w:r w:rsidR="009B73FE">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11"/>
      </w:r>
      <w:r>
        <w:rPr>
          <w:rFonts w:ascii="Helvetica" w:hAnsi="Helvetica"/>
          <w:sz w:val="24"/>
          <w:szCs w:val="24"/>
        </w:rPr>
        <w:t>. The silhouette scores help us quantify our clustering choices, an</w:t>
      </w:r>
      <w:r>
        <w:rPr>
          <w:rFonts w:ascii="Helvetica" w:hAnsi="Helvetica"/>
          <w:sz w:val="24"/>
          <w:szCs w:val="24"/>
        </w:rPr>
        <w:t xml:space="preserve">d also lets us isolate characteristic end-members of the different branches. Although other unsupervised clustering techniques can be used (e.g., hierarchical clustering), our analysis </w:t>
      </w:r>
      <w:commentRangeStart w:id="213"/>
      <w:r>
        <w:rPr>
          <w:rFonts w:ascii="Helvetica" w:hAnsi="Helvetica"/>
          <w:sz w:val="24"/>
          <w:szCs w:val="24"/>
        </w:rPr>
        <w:t xml:space="preserve">reveals incredibly coherent detail </w:t>
      </w:r>
      <w:commentRangeEnd w:id="213"/>
      <w:r w:rsidR="009C07FC">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13"/>
      </w:r>
      <w:r>
        <w:rPr>
          <w:rFonts w:ascii="Helvetica" w:hAnsi="Helvetica"/>
          <w:sz w:val="24"/>
          <w:szCs w:val="24"/>
        </w:rPr>
        <w:t>between representative cluster membe</w:t>
      </w:r>
      <w:r>
        <w:rPr>
          <w:rFonts w:ascii="Helvetica" w:hAnsi="Helvetica"/>
          <w:sz w:val="24"/>
          <w:szCs w:val="24"/>
        </w:rPr>
        <w:t xml:space="preserve">rs in these data, while allowing for enough members for robust statistical analyses </w:t>
      </w:r>
      <w:r>
        <w:rPr>
          <w:rFonts w:ascii="Helvetica" w:hAnsi="Helvetica"/>
          <w:sz w:val="24"/>
          <w:szCs w:val="24"/>
        </w:rPr>
        <w:t xml:space="preserve">— </w:t>
      </w:r>
      <w:r>
        <w:rPr>
          <w:rFonts w:ascii="Helvetica" w:hAnsi="Helvetica"/>
          <w:sz w:val="24"/>
          <w:szCs w:val="24"/>
        </w:rPr>
        <w:t>both important criteria for unraveling the physical sources of the signals.</w:t>
      </w:r>
    </w:p>
    <w:p w14:paraId="4F827168" w14:textId="776BF44A" w:rsidR="0009560C" w:rsidDel="009C07FC" w:rsidRDefault="0009560C">
      <w:pPr>
        <w:pStyle w:val="Body"/>
        <w:spacing w:line="480" w:lineRule="auto"/>
        <w:rPr>
          <w:del w:id="214" w:author="Jonny Kingslake" w:date="2021-09-02T10:08:00Z"/>
          <w:rFonts w:ascii="Helvetica" w:eastAsia="Helvetica" w:hAnsi="Helvetica" w:cs="Helvetica"/>
          <w:sz w:val="24"/>
          <w:szCs w:val="24"/>
        </w:rPr>
      </w:pPr>
    </w:p>
    <w:p w14:paraId="5A4577AC" w14:textId="05979568" w:rsidR="0009560C" w:rsidDel="009C07FC" w:rsidRDefault="00462AB1">
      <w:pPr>
        <w:pStyle w:val="Body"/>
        <w:spacing w:line="480" w:lineRule="auto"/>
        <w:rPr>
          <w:del w:id="215" w:author="Jonny Kingslake" w:date="2021-09-02T10:08:00Z"/>
          <w:rFonts w:ascii="Helvetica" w:eastAsia="Helvetica" w:hAnsi="Helvetica" w:cs="Helvetica"/>
          <w:sz w:val="24"/>
          <w:szCs w:val="24"/>
        </w:rPr>
      </w:pPr>
      <w:del w:id="216" w:author="Jonny Kingslake" w:date="2021-09-02T10:08:00Z">
        <w:r w:rsidDel="009C07FC">
          <w:rPr>
            <w:rFonts w:ascii="Helvetica" w:eastAsia="Helvetica" w:hAnsi="Helvetica" w:cs="Helvetica"/>
            <w:sz w:val="24"/>
            <w:szCs w:val="24"/>
          </w:rPr>
          <w:tab/>
        </w:r>
      </w:del>
    </w:p>
    <w:p w14:paraId="360CF9F8" w14:textId="77777777" w:rsidR="0009560C" w:rsidRDefault="0009560C">
      <w:pPr>
        <w:pStyle w:val="Body"/>
        <w:spacing w:line="480" w:lineRule="auto"/>
        <w:rPr>
          <w:rFonts w:ascii="Helvetica" w:eastAsia="Helvetica" w:hAnsi="Helvetica" w:cs="Helvetica"/>
          <w:sz w:val="24"/>
          <w:szCs w:val="24"/>
        </w:rPr>
      </w:pPr>
    </w:p>
    <w:p w14:paraId="2ADE7BEE" w14:textId="3B876961"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The majority of the spectral energy in all of the noise clusters occur in the 5-40 Hz ban</w:t>
      </w:r>
      <w:r>
        <w:rPr>
          <w:rFonts w:ascii="Helvetica" w:eastAsia="Helvetica" w:hAnsi="Helvetica" w:cs="Helvetica"/>
          <w:sz w:val="24"/>
          <w:szCs w:val="24"/>
        </w:rPr>
        <w:t>d; a signal which could be explained by subglacial turbulent water flow and saltation from sediment transport. The reported timing of the subglacial drainage (Werder et al., 2009a) was chosen based on the peak lake level before drainage, shown by the secon</w:t>
      </w:r>
      <w:r>
        <w:rPr>
          <w:rFonts w:ascii="Helvetica" w:eastAsia="Helvetica" w:hAnsi="Helvetica" w:cs="Helvetica"/>
          <w:sz w:val="24"/>
          <w:szCs w:val="24"/>
        </w:rPr>
        <w:t xml:space="preserve">d dotted black line in </w:t>
      </w:r>
      <w:r>
        <w:rPr>
          <w:rFonts w:ascii="Helvetica" w:hAnsi="Helvetica"/>
          <w:b/>
          <w:bCs/>
          <w:sz w:val="24"/>
          <w:szCs w:val="24"/>
        </w:rPr>
        <w:t xml:space="preserve">Figures 2, 10. </w:t>
      </w:r>
      <w:r>
        <w:rPr>
          <w:rFonts w:ascii="Helvetica" w:hAnsi="Helvetica"/>
          <w:sz w:val="24"/>
          <w:szCs w:val="24"/>
        </w:rPr>
        <w:t xml:space="preserve">It is almost certain that subglacial drainage initiated prior to that, however, given that continuous </w:t>
      </w:r>
      <w:proofErr w:type="spellStart"/>
      <w:r>
        <w:rPr>
          <w:rFonts w:ascii="Helvetica" w:hAnsi="Helvetica"/>
          <w:sz w:val="24"/>
          <w:szCs w:val="24"/>
          <w:lang w:val="de-DE"/>
        </w:rPr>
        <w:t>meltwater</w:t>
      </w:r>
      <w:proofErr w:type="spellEnd"/>
      <w:r>
        <w:rPr>
          <w:rFonts w:ascii="Helvetica" w:hAnsi="Helvetica"/>
          <w:sz w:val="24"/>
          <w:szCs w:val="24"/>
          <w:lang w:val="de-DE"/>
        </w:rPr>
        <w:t xml:space="preserve"> </w:t>
      </w:r>
      <w:r>
        <w:rPr>
          <w:rFonts w:ascii="Helvetica" w:hAnsi="Helvetica"/>
          <w:sz w:val="24"/>
          <w:szCs w:val="24"/>
        </w:rPr>
        <w:t>input to the lake would delay the visible drop in lake level by minutes to hours. This leads us to conclud</w:t>
      </w:r>
      <w:r>
        <w:rPr>
          <w:rFonts w:ascii="Helvetica" w:hAnsi="Helvetica"/>
          <w:sz w:val="24"/>
          <w:szCs w:val="24"/>
        </w:rPr>
        <w:t xml:space="preserve">e that the timing of </w:t>
      </w:r>
      <w:ins w:id="217" w:author="Jonny Kingslake" w:date="2021-09-02T10:09:00Z">
        <w:r w:rsidR="009C07FC">
          <w:rPr>
            <w:rFonts w:ascii="Helvetica" w:hAnsi="Helvetica"/>
            <w:sz w:val="24"/>
            <w:szCs w:val="24"/>
          </w:rPr>
          <w:t xml:space="preserve">onset </w:t>
        </w:r>
      </w:ins>
      <w:r>
        <w:rPr>
          <w:rFonts w:ascii="Helvetica" w:hAnsi="Helvetica"/>
          <w:sz w:val="24"/>
          <w:szCs w:val="24"/>
        </w:rPr>
        <w:t>the red noise cluster (July 5th or 6th) is a better indicator of subglacial drainage than surface lake level observations</w:t>
      </w:r>
      <w:commentRangeStart w:id="218"/>
      <w:r>
        <w:rPr>
          <w:rFonts w:ascii="Helvetica" w:hAnsi="Helvetica"/>
          <w:sz w:val="24"/>
          <w:szCs w:val="24"/>
        </w:rPr>
        <w:t>.</w:t>
      </w:r>
      <w:commentRangeEnd w:id="218"/>
      <w:r w:rsidR="009C07FC">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18"/>
      </w:r>
    </w:p>
    <w:p w14:paraId="34453553" w14:textId="77777777"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Characteristics of the purple and orange clusters are especially intriguing, given that their diurnal trends ar</w:t>
      </w:r>
      <w:r>
        <w:rPr>
          <w:rFonts w:ascii="Helvetica" w:eastAsia="Helvetica" w:hAnsi="Helvetica" w:cs="Helvetica"/>
          <w:sz w:val="24"/>
          <w:szCs w:val="24"/>
        </w:rPr>
        <w:t xml:space="preserve">e markedly different from the noise dataset as a whole (see </w:t>
      </w:r>
      <w:r>
        <w:rPr>
          <w:rFonts w:ascii="Helvetica" w:hAnsi="Helvetica"/>
          <w:b/>
          <w:bCs/>
          <w:sz w:val="24"/>
          <w:szCs w:val="24"/>
        </w:rPr>
        <w:t>Figure 9</w:t>
      </w:r>
      <w:r>
        <w:rPr>
          <w:rFonts w:ascii="Helvetica" w:hAnsi="Helvetica"/>
          <w:sz w:val="24"/>
          <w:szCs w:val="24"/>
        </w:rPr>
        <w:t xml:space="preserve">). The purple cluster peaks 2 to 4 hours after the hottest time of day; a </w:t>
      </w:r>
      <w:r>
        <w:rPr>
          <w:rFonts w:ascii="Helvetica" w:hAnsi="Helvetica"/>
          <w:sz w:val="24"/>
          <w:szCs w:val="24"/>
        </w:rPr>
        <w:t xml:space="preserve">lag time </w:t>
      </w:r>
      <w:r>
        <w:rPr>
          <w:rFonts w:ascii="Helvetica" w:hAnsi="Helvetica"/>
          <w:sz w:val="24"/>
          <w:szCs w:val="24"/>
        </w:rPr>
        <w:lastRenderedPageBreak/>
        <w:t xml:space="preserve">that could be determined by the </w:t>
      </w:r>
      <w:r>
        <w:rPr>
          <w:rFonts w:ascii="Helvetica" w:hAnsi="Helvetica"/>
          <w:color w:val="EE220C"/>
          <w:sz w:val="24"/>
          <w:szCs w:val="24"/>
        </w:rPr>
        <w:t>storage capacity/residence time [I</w:t>
      </w:r>
      <w:r>
        <w:rPr>
          <w:rFonts w:ascii="Helvetica" w:hAnsi="Helvetica"/>
          <w:color w:val="EE220C"/>
          <w:sz w:val="24"/>
          <w:szCs w:val="24"/>
        </w:rPr>
        <w:t>’</w:t>
      </w:r>
      <w:r>
        <w:rPr>
          <w:rFonts w:ascii="Helvetica" w:hAnsi="Helvetica"/>
          <w:color w:val="EE220C"/>
          <w:sz w:val="24"/>
          <w:szCs w:val="24"/>
        </w:rPr>
        <w:t xml:space="preserve">m blanking on the better term for </w:t>
      </w:r>
      <w:r>
        <w:rPr>
          <w:rFonts w:ascii="Helvetica" w:hAnsi="Helvetica"/>
          <w:color w:val="EE220C"/>
          <w:sz w:val="24"/>
          <w:szCs w:val="24"/>
        </w:rPr>
        <w:t>this]</w:t>
      </w:r>
      <w:r>
        <w:rPr>
          <w:rFonts w:ascii="Helvetica" w:hAnsi="Helvetica"/>
          <w:sz w:val="24"/>
          <w:szCs w:val="24"/>
        </w:rPr>
        <w:t xml:space="preserve"> of the glacier. The peak in the orange cluster precedes the hottest time of day by about 6 hours. The orange and purple clusters are interrupted during the lake drainage, but afterwards return with an even more prominent diurnal trend. One possibilit</w:t>
      </w:r>
      <w:r>
        <w:rPr>
          <w:rFonts w:ascii="Helvetica" w:hAnsi="Helvetica"/>
          <w:sz w:val="24"/>
          <w:szCs w:val="24"/>
        </w:rPr>
        <w:t xml:space="preserve">y for the </w:t>
      </w:r>
      <w:proofErr w:type="spellStart"/>
      <w:r>
        <w:rPr>
          <w:rFonts w:ascii="Helvetica" w:hAnsi="Helvetica"/>
          <w:sz w:val="24"/>
          <w:szCs w:val="24"/>
          <w:lang w:val="de-DE"/>
        </w:rPr>
        <w:t>clusters</w:t>
      </w:r>
      <w:proofErr w:type="spellEnd"/>
      <w:r>
        <w:rPr>
          <w:rFonts w:ascii="Helvetica" w:hAnsi="Helvetica"/>
          <w:sz w:val="24"/>
          <w:szCs w:val="24"/>
        </w:rPr>
        <w:t xml:space="preserve">’ </w:t>
      </w:r>
      <w:r>
        <w:rPr>
          <w:rFonts w:ascii="Helvetica" w:hAnsi="Helvetica"/>
          <w:sz w:val="24"/>
          <w:szCs w:val="24"/>
        </w:rPr>
        <w:t>timing is that they contain the seismic signatures of two separate, stable modes of subglacial meltwater runoff (purple, high runoff; orange, low runoff), which are interrupted by the catastrophic flooding period. Subglacial conduit net</w:t>
      </w:r>
      <w:r>
        <w:rPr>
          <w:rFonts w:ascii="Helvetica" w:hAnsi="Helvetica"/>
          <w:sz w:val="24"/>
          <w:szCs w:val="24"/>
        </w:rPr>
        <w:t>works that were deformed or destroyed during the flood could reform, eventually exhibiting the same stable modes of subglacial meltwater and leading to a return of the purple and orange clusters</w:t>
      </w:r>
      <w:commentRangeStart w:id="219"/>
      <w:r>
        <w:rPr>
          <w:rFonts w:ascii="Helvetica" w:hAnsi="Helvetica"/>
          <w:sz w:val="24"/>
          <w:szCs w:val="24"/>
        </w:rPr>
        <w:t>.</w:t>
      </w:r>
      <w:commentRangeEnd w:id="219"/>
      <w:r w:rsidR="009C07FC">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19"/>
      </w:r>
    </w:p>
    <w:p w14:paraId="5E1B7F27" w14:textId="157E9D50" w:rsidR="0009560C" w:rsidDel="003072D8" w:rsidRDefault="0009560C">
      <w:pPr>
        <w:pStyle w:val="Body"/>
        <w:spacing w:line="480" w:lineRule="auto"/>
        <w:rPr>
          <w:del w:id="220" w:author="Jonny Kingslake" w:date="2021-09-02T10:29:00Z"/>
          <w:rFonts w:ascii="Helvetica" w:eastAsia="Helvetica" w:hAnsi="Helvetica" w:cs="Helvetica"/>
          <w:sz w:val="24"/>
          <w:szCs w:val="24"/>
        </w:rPr>
      </w:pPr>
    </w:p>
    <w:p w14:paraId="5FE9D861" w14:textId="3565C4EE" w:rsidR="0009560C" w:rsidDel="003072D8" w:rsidRDefault="0009560C">
      <w:pPr>
        <w:pStyle w:val="Body"/>
        <w:spacing w:line="480" w:lineRule="auto"/>
        <w:rPr>
          <w:del w:id="221" w:author="Jonny Kingslake" w:date="2021-09-02T10:29:00Z"/>
          <w:rFonts w:ascii="Helvetica" w:eastAsia="Helvetica" w:hAnsi="Helvetica" w:cs="Helvetica"/>
          <w:sz w:val="24"/>
          <w:szCs w:val="24"/>
        </w:rPr>
      </w:pPr>
    </w:p>
    <w:p w14:paraId="291ED995" w14:textId="295C46D4"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r>
      <w:r>
        <w:rPr>
          <w:rFonts w:ascii="Helvetica" w:hAnsi="Helvetica"/>
          <w:sz w:val="24"/>
          <w:szCs w:val="24"/>
        </w:rPr>
        <w:t>There are alternative hypotheses for the sources of the s</w:t>
      </w:r>
      <w:r>
        <w:rPr>
          <w:rFonts w:ascii="Helvetica" w:hAnsi="Helvetica"/>
          <w:sz w:val="24"/>
          <w:szCs w:val="24"/>
        </w:rPr>
        <w:t xml:space="preserve">pectral features that we see in the noise clusters. The second (red) cluster, for example, coincides with the </w:t>
      </w:r>
      <w:del w:id="222" w:author="Jonny Kingslake" w:date="2021-09-02T10:29:00Z">
        <w:r w:rsidDel="003072D8">
          <w:rPr>
            <w:rFonts w:ascii="Helvetica" w:hAnsi="Helvetica"/>
            <w:sz w:val="24"/>
            <w:szCs w:val="24"/>
          </w:rPr>
          <w:delText xml:space="preserve">surge </w:delText>
        </w:r>
      </w:del>
      <w:ins w:id="223" w:author="Jonny Kingslake" w:date="2021-09-02T10:29:00Z">
        <w:r w:rsidR="003072D8">
          <w:rPr>
            <w:rFonts w:ascii="Helvetica" w:hAnsi="Helvetica"/>
            <w:sz w:val="24"/>
            <w:szCs w:val="24"/>
          </w:rPr>
          <w:t>acceleration in ice flow reco</w:t>
        </w:r>
      </w:ins>
      <w:ins w:id="224" w:author="Jonny Kingslake" w:date="2021-09-02T10:30:00Z">
        <w:r w:rsidR="003072D8">
          <w:rPr>
            <w:rFonts w:ascii="Helvetica" w:hAnsi="Helvetica"/>
            <w:sz w:val="24"/>
            <w:szCs w:val="24"/>
          </w:rPr>
          <w:t xml:space="preserve">rded with </w:t>
        </w:r>
      </w:ins>
      <w:del w:id="225" w:author="Jonny Kingslake" w:date="2021-09-02T10:30:00Z">
        <w:r w:rsidDel="003072D8">
          <w:rPr>
            <w:rFonts w:ascii="Helvetica" w:hAnsi="Helvetica"/>
            <w:sz w:val="24"/>
            <w:szCs w:val="24"/>
          </w:rPr>
          <w:delText xml:space="preserve">in </w:delText>
        </w:r>
      </w:del>
      <w:r>
        <w:rPr>
          <w:rFonts w:ascii="Helvetica" w:hAnsi="Helvetica"/>
          <w:sz w:val="24"/>
          <w:szCs w:val="24"/>
        </w:rPr>
        <w:t>GPS</w:t>
      </w:r>
      <w:del w:id="226" w:author="Jonny Kingslake" w:date="2021-09-02T10:30:00Z">
        <w:r w:rsidDel="003072D8">
          <w:rPr>
            <w:rFonts w:ascii="Helvetica" w:hAnsi="Helvetica"/>
            <w:sz w:val="24"/>
            <w:szCs w:val="24"/>
          </w:rPr>
          <w:delText xml:space="preserve"> displacement</w:delText>
        </w:r>
      </w:del>
      <w:r>
        <w:rPr>
          <w:rFonts w:ascii="Helvetica" w:hAnsi="Helvetica"/>
          <w:sz w:val="24"/>
          <w:szCs w:val="24"/>
        </w:rPr>
        <w:t xml:space="preserve">, and so could be a signal related to </w:t>
      </w:r>
      <w:commentRangeStart w:id="227"/>
      <w:ins w:id="228" w:author="Jonny Kingslake" w:date="2021-09-02T18:31:00Z">
        <w:r w:rsidR="003072D8">
          <w:rPr>
            <w:rFonts w:ascii="Helvetica" w:hAnsi="Helvetica"/>
            <w:sz w:val="24"/>
            <w:szCs w:val="24"/>
          </w:rPr>
          <w:t>basal motio</w:t>
        </w:r>
      </w:ins>
      <w:ins w:id="229" w:author="Jonny Kingslake" w:date="2021-09-02T18:32:00Z">
        <w:r w:rsidR="003072D8">
          <w:rPr>
            <w:rFonts w:ascii="Helvetica" w:hAnsi="Helvetica"/>
            <w:sz w:val="24"/>
            <w:szCs w:val="24"/>
          </w:rPr>
          <w:t>n</w:t>
        </w:r>
        <w:commentRangeEnd w:id="227"/>
        <w:r w:rsidR="003072D8">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27"/>
        </w:r>
      </w:ins>
      <w:del w:id="230" w:author="Jonny Kingslake" w:date="2021-09-02T18:32:00Z">
        <w:r w:rsidDel="003072D8">
          <w:rPr>
            <w:rFonts w:ascii="Helvetica" w:hAnsi="Helvetica"/>
            <w:sz w:val="24"/>
            <w:szCs w:val="24"/>
          </w:rPr>
          <w:delText>sliding or grinding at the ice/bed interface</w:delText>
        </w:r>
        <w:r w:rsidDel="003072D8">
          <w:rPr>
            <w:rFonts w:ascii="Helvetica" w:hAnsi="Helvetica"/>
            <w:sz w:val="24"/>
            <w:szCs w:val="24"/>
          </w:rPr>
          <w:delText>,</w:delText>
        </w:r>
      </w:del>
      <w:r>
        <w:rPr>
          <w:rFonts w:ascii="Helvetica" w:hAnsi="Helvetica"/>
          <w:sz w:val="24"/>
          <w:szCs w:val="24"/>
        </w:rPr>
        <w:t xml:space="preserve"> or from minute fractures in the ice o</w:t>
      </w:r>
      <w:r>
        <w:rPr>
          <w:rFonts w:ascii="Helvetica" w:hAnsi="Helvetica"/>
          <w:sz w:val="24"/>
          <w:szCs w:val="24"/>
        </w:rPr>
        <w:t xml:space="preserve">r </w:t>
      </w:r>
      <w:commentRangeStart w:id="231"/>
      <w:proofErr w:type="spellStart"/>
      <w:r>
        <w:rPr>
          <w:rFonts w:ascii="Helvetica" w:hAnsi="Helvetica"/>
          <w:sz w:val="24"/>
          <w:szCs w:val="24"/>
        </w:rPr>
        <w:t>firn</w:t>
      </w:r>
      <w:proofErr w:type="spellEnd"/>
      <w:r>
        <w:rPr>
          <w:rFonts w:ascii="Helvetica" w:hAnsi="Helvetica"/>
          <w:sz w:val="24"/>
          <w:szCs w:val="24"/>
        </w:rPr>
        <w:t xml:space="preserve"> </w:t>
      </w:r>
      <w:commentRangeEnd w:id="231"/>
      <w:r w:rsidR="009C07FC">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31"/>
      </w:r>
      <w:r>
        <w:rPr>
          <w:rFonts w:ascii="Helvetica" w:hAnsi="Helvetica"/>
          <w:sz w:val="24"/>
          <w:szCs w:val="24"/>
        </w:rPr>
        <w:t>caused by increased ice flow and deformation.</w:t>
      </w:r>
      <w:commentRangeStart w:id="232"/>
      <w:r>
        <w:rPr>
          <w:rFonts w:ascii="Helvetica" w:hAnsi="Helvetica"/>
          <w:sz w:val="24"/>
          <w:szCs w:val="24"/>
        </w:rPr>
        <w:t xml:space="preserve"> </w:t>
      </w:r>
      <w:commentRangeEnd w:id="232"/>
      <w:r w:rsidR="003072D8">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32"/>
      </w:r>
      <w:r>
        <w:rPr>
          <w:rFonts w:ascii="Helvetica" w:hAnsi="Helvetica"/>
          <w:sz w:val="24"/>
          <w:szCs w:val="24"/>
        </w:rPr>
        <w:t xml:space="preserve">Although we cannot rule this out, the fact that the noise cluster trends continue long past the end of the GPS </w:t>
      </w:r>
      <w:del w:id="233" w:author="Jonny Kingslake" w:date="2021-09-02T18:33:00Z">
        <w:r w:rsidDel="003072D8">
          <w:rPr>
            <w:rFonts w:ascii="Helvetica" w:hAnsi="Helvetica"/>
            <w:sz w:val="24"/>
            <w:szCs w:val="24"/>
          </w:rPr>
          <w:delText xml:space="preserve">surge </w:delText>
        </w:r>
      </w:del>
      <w:ins w:id="234" w:author="Jonny Kingslake" w:date="2021-09-02T18:33:00Z">
        <w:r w:rsidR="003072D8">
          <w:rPr>
            <w:rFonts w:ascii="Helvetica" w:hAnsi="Helvetica"/>
            <w:sz w:val="24"/>
            <w:szCs w:val="24"/>
          </w:rPr>
          <w:t>acceleration</w:t>
        </w:r>
        <w:r w:rsidR="003072D8">
          <w:rPr>
            <w:rFonts w:ascii="Helvetica" w:hAnsi="Helvetica"/>
            <w:sz w:val="24"/>
            <w:szCs w:val="24"/>
          </w:rPr>
          <w:t xml:space="preserve"> </w:t>
        </w:r>
      </w:ins>
      <w:r>
        <w:rPr>
          <w:rFonts w:ascii="Helvetica" w:hAnsi="Helvetica"/>
          <w:sz w:val="24"/>
          <w:szCs w:val="24"/>
        </w:rPr>
        <w:t>suggests that this noise is hydrologically</w:t>
      </w:r>
      <w:ins w:id="235" w:author="Jonny Kingslake" w:date="2021-09-02T18:33:00Z">
        <w:r w:rsidR="003072D8">
          <w:rPr>
            <w:rFonts w:ascii="Helvetica" w:hAnsi="Helvetica"/>
            <w:sz w:val="24"/>
            <w:szCs w:val="24"/>
          </w:rPr>
          <w:t xml:space="preserve"> </w:t>
        </w:r>
      </w:ins>
      <w:del w:id="236" w:author="Jonny Kingslake" w:date="2021-09-02T18:33:00Z">
        <w:r w:rsidDel="003072D8">
          <w:rPr>
            <w:rFonts w:ascii="Helvetica" w:hAnsi="Helvetica"/>
            <w:sz w:val="24"/>
            <w:szCs w:val="24"/>
          </w:rPr>
          <w:delText>-</w:delText>
        </w:r>
      </w:del>
      <w:r>
        <w:rPr>
          <w:rFonts w:ascii="Helvetica" w:hAnsi="Helvetica"/>
          <w:sz w:val="24"/>
          <w:szCs w:val="24"/>
        </w:rPr>
        <w:t>sourced.</w:t>
      </w:r>
    </w:p>
    <w:p w14:paraId="1F8DE287" w14:textId="77777777" w:rsidR="0009560C" w:rsidRDefault="0009560C">
      <w:pPr>
        <w:pStyle w:val="Body"/>
        <w:spacing w:line="480" w:lineRule="auto"/>
        <w:rPr>
          <w:rFonts w:ascii="Helvetica" w:eastAsia="Helvetica" w:hAnsi="Helvetica" w:cs="Helvetica"/>
          <w:sz w:val="24"/>
          <w:szCs w:val="24"/>
        </w:rPr>
      </w:pPr>
    </w:p>
    <w:p w14:paraId="21380DC4" w14:textId="267A45DD"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One of the novel aspects of this</w:t>
      </w:r>
      <w:r>
        <w:rPr>
          <w:rFonts w:ascii="Helvetica" w:eastAsia="Helvetica" w:hAnsi="Helvetica" w:cs="Helvetica"/>
          <w:sz w:val="24"/>
          <w:szCs w:val="24"/>
        </w:rPr>
        <w:t xml:space="preserve"> study is the reconstruction of the </w:t>
      </w:r>
      <w:ins w:id="237" w:author="Jonny Kingslake" w:date="2021-09-02T18:34:00Z">
        <w:r w:rsidR="003072D8">
          <w:rPr>
            <w:rFonts w:ascii="Helvetica" w:eastAsia="Helvetica" w:hAnsi="Helvetica" w:cs="Helvetica"/>
            <w:sz w:val="24"/>
            <w:szCs w:val="24"/>
          </w:rPr>
          <w:t xml:space="preserve">output of the </w:t>
        </w:r>
      </w:ins>
      <w:r>
        <w:rPr>
          <w:rFonts w:ascii="Helvetica" w:eastAsia="Helvetica" w:hAnsi="Helvetica" w:cs="Helvetica"/>
          <w:sz w:val="24"/>
          <w:szCs w:val="24"/>
        </w:rPr>
        <w:t xml:space="preserve">unsupervised </w:t>
      </w:r>
      <w:ins w:id="238" w:author="Jonny Kingslake" w:date="2021-09-02T18:34:00Z">
        <w:r w:rsidR="003072D8">
          <w:rPr>
            <w:rFonts w:ascii="Helvetica" w:eastAsia="Helvetica" w:hAnsi="Helvetica" w:cs="Helvetica"/>
            <w:sz w:val="24"/>
            <w:szCs w:val="24"/>
          </w:rPr>
          <w:t xml:space="preserve">classification </w:t>
        </w:r>
        <w:proofErr w:type="spellStart"/>
        <w:r w:rsidR="003072D8">
          <w:rPr>
            <w:rFonts w:ascii="Helvetica" w:eastAsia="Helvetica" w:hAnsi="Helvetica" w:cs="Helvetica"/>
            <w:sz w:val="24"/>
            <w:szCs w:val="24"/>
          </w:rPr>
          <w:t>methos</w:t>
        </w:r>
        <w:proofErr w:type="spellEnd"/>
        <w:r w:rsidR="003072D8">
          <w:rPr>
            <w:rFonts w:ascii="Helvetica" w:eastAsia="Helvetica" w:hAnsi="Helvetica" w:cs="Helvetica"/>
            <w:sz w:val="24"/>
            <w:szCs w:val="24"/>
          </w:rPr>
          <w:t xml:space="preserve"> </w:t>
        </w:r>
      </w:ins>
      <w:del w:id="239" w:author="Jonny Kingslake" w:date="2021-09-02T18:34:00Z">
        <w:r w:rsidDel="003072D8">
          <w:rPr>
            <w:rFonts w:ascii="Helvetica" w:eastAsia="Helvetica" w:hAnsi="Helvetica" w:cs="Helvetica"/>
            <w:sz w:val="24"/>
            <w:szCs w:val="24"/>
          </w:rPr>
          <w:delText xml:space="preserve">output </w:delText>
        </w:r>
      </w:del>
      <w:r>
        <w:rPr>
          <w:rFonts w:ascii="Helvetica" w:eastAsia="Helvetica" w:hAnsi="Helvetica" w:cs="Helvetica"/>
          <w:sz w:val="24"/>
          <w:szCs w:val="24"/>
        </w:rPr>
        <w:t xml:space="preserve">back into the frequency domain, allowing for direct physical interpretation of </w:t>
      </w:r>
      <w:ins w:id="240" w:author="Jonny Kingslake" w:date="2021-09-02T18:34:00Z">
        <w:r w:rsidR="003072D8">
          <w:rPr>
            <w:rFonts w:ascii="Helvetica" w:eastAsia="Helvetica" w:hAnsi="Helvetica" w:cs="Helvetica"/>
            <w:sz w:val="24"/>
            <w:szCs w:val="24"/>
          </w:rPr>
          <w:t xml:space="preserve">the </w:t>
        </w:r>
      </w:ins>
      <w:r>
        <w:rPr>
          <w:rFonts w:ascii="Helvetica" w:eastAsia="Helvetica" w:hAnsi="Helvetica" w:cs="Helvetica"/>
          <w:sz w:val="24"/>
          <w:szCs w:val="24"/>
        </w:rPr>
        <w:t>results. For the noise cluster</w:t>
      </w:r>
      <w:ins w:id="241" w:author="Jonny Kingslake" w:date="2021-09-02T18:34:00Z">
        <w:r w:rsidR="003072D8">
          <w:rPr>
            <w:rFonts w:ascii="Helvetica" w:eastAsia="Helvetica" w:hAnsi="Helvetica" w:cs="Helvetica"/>
            <w:sz w:val="24"/>
            <w:szCs w:val="24"/>
          </w:rPr>
          <w:t>s</w:t>
        </w:r>
      </w:ins>
      <w:r>
        <w:rPr>
          <w:rFonts w:ascii="Helvetica" w:eastAsia="Helvetica" w:hAnsi="Helvetica" w:cs="Helvetica"/>
          <w:sz w:val="24"/>
          <w:szCs w:val="24"/>
        </w:rPr>
        <w:t>,</w:t>
      </w:r>
      <w:r>
        <w:rPr>
          <w:rFonts w:ascii="Helvetica" w:eastAsia="Helvetica" w:hAnsi="Helvetica" w:cs="Helvetica"/>
          <w:sz w:val="24"/>
          <w:szCs w:val="24"/>
        </w:rPr>
        <w:t xml:space="preserve"> the reconstructed spectra in </w:t>
      </w:r>
      <w:r>
        <w:rPr>
          <w:rFonts w:ascii="Helvetica" w:hAnsi="Helvetica"/>
          <w:b/>
          <w:bCs/>
          <w:sz w:val="24"/>
          <w:szCs w:val="24"/>
        </w:rPr>
        <w:t xml:space="preserve">Figure 12 </w:t>
      </w:r>
      <w:r>
        <w:rPr>
          <w:rFonts w:ascii="Helvetica" w:hAnsi="Helvetica"/>
          <w:sz w:val="24"/>
          <w:szCs w:val="24"/>
        </w:rPr>
        <w:t xml:space="preserve">very closely resemble the shapes of the </w:t>
      </w:r>
      <w:commentRangeStart w:id="242"/>
      <w:r>
        <w:rPr>
          <w:rFonts w:ascii="Helvetica" w:hAnsi="Helvetica"/>
          <w:sz w:val="24"/>
          <w:szCs w:val="24"/>
        </w:rPr>
        <w:t>actual spe</w:t>
      </w:r>
      <w:r>
        <w:rPr>
          <w:rFonts w:ascii="Helvetica" w:hAnsi="Helvetica"/>
          <w:sz w:val="24"/>
          <w:szCs w:val="24"/>
        </w:rPr>
        <w:t xml:space="preserve">ctra </w:t>
      </w:r>
      <w:commentRangeEnd w:id="242"/>
      <w:r w:rsidR="003072D8">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42"/>
      </w:r>
      <w:r>
        <w:rPr>
          <w:rFonts w:ascii="Helvetica" w:hAnsi="Helvetica"/>
          <w:sz w:val="24"/>
          <w:szCs w:val="24"/>
        </w:rPr>
        <w:t xml:space="preserve">in the 5-40 Hz range. </w:t>
      </w:r>
      <w:r>
        <w:rPr>
          <w:rFonts w:ascii="Helvetica" w:hAnsi="Helvetica"/>
          <w:sz w:val="24"/>
          <w:szCs w:val="24"/>
        </w:rPr>
        <w:lastRenderedPageBreak/>
        <w:t>This demonstrates how a single state in a fingerprint can represent highly resolved spectral details of the data, but only for stationary time series such</w:t>
      </w:r>
      <w:r>
        <w:rPr>
          <w:rFonts w:ascii="Helvetica" w:hAnsi="Helvetica"/>
          <w:sz w:val="24"/>
          <w:szCs w:val="24"/>
        </w:rPr>
        <w:t xml:space="preserve"> </w:t>
      </w:r>
      <w:r>
        <w:rPr>
          <w:rFonts w:ascii="Helvetica" w:hAnsi="Helvetica"/>
          <w:sz w:val="24"/>
          <w:szCs w:val="24"/>
        </w:rPr>
        <w:t xml:space="preserve">as sustained tremor. The noise waveforms do not correlate in time, and so </w:t>
      </w:r>
      <w:r>
        <w:rPr>
          <w:rFonts w:ascii="Helvetica" w:hAnsi="Helvetica"/>
          <w:sz w:val="24"/>
          <w:szCs w:val="24"/>
        </w:rPr>
        <w:t xml:space="preserve">would be impossible to identify using cross-correlation.  </w:t>
      </w:r>
    </w:p>
    <w:p w14:paraId="7E74DEEF" w14:textId="77777777"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For the icequakes, the reconstructed spectra in </w:t>
      </w:r>
      <w:r>
        <w:rPr>
          <w:rFonts w:ascii="Helvetica" w:hAnsi="Helvetica"/>
          <w:b/>
          <w:bCs/>
          <w:sz w:val="24"/>
          <w:szCs w:val="24"/>
        </w:rPr>
        <w:t>Figure 12</w:t>
      </w:r>
      <w:r>
        <w:rPr>
          <w:rFonts w:ascii="Helvetica" w:hAnsi="Helvetica"/>
          <w:sz w:val="24"/>
          <w:szCs w:val="24"/>
        </w:rPr>
        <w:t xml:space="preserve"> fail to emulate the actual spectra, but can still be instructive for deciphering </w:t>
      </w:r>
      <w:proofErr w:type="gramStart"/>
      <w:r>
        <w:rPr>
          <w:rFonts w:ascii="Helvetica" w:hAnsi="Helvetica"/>
          <w:sz w:val="24"/>
          <w:szCs w:val="24"/>
        </w:rPr>
        <w:t>why</w:t>
      </w:r>
      <w:proofErr w:type="gramEnd"/>
      <w:r>
        <w:rPr>
          <w:rFonts w:ascii="Helvetica" w:hAnsi="Helvetica"/>
          <w:sz w:val="24"/>
          <w:szCs w:val="24"/>
        </w:rPr>
        <w:t xml:space="preserve"> the icequakes are clustered as they are. For example,</w:t>
      </w:r>
      <w:r>
        <w:rPr>
          <w:rFonts w:ascii="Helvetica" w:hAnsi="Helvetica"/>
          <w:sz w:val="24"/>
          <w:szCs w:val="24"/>
        </w:rPr>
        <w:t xml:space="preserve"> the first (blue) icequake cluster in </w:t>
      </w:r>
      <w:r>
        <w:rPr>
          <w:rFonts w:ascii="Helvetica" w:hAnsi="Helvetica"/>
          <w:b/>
          <w:bCs/>
          <w:sz w:val="24"/>
          <w:szCs w:val="24"/>
        </w:rPr>
        <w:t xml:space="preserve">Figure 6 </w:t>
      </w:r>
      <w:r>
        <w:rPr>
          <w:rFonts w:ascii="Helvetica" w:hAnsi="Helvetica"/>
          <w:sz w:val="24"/>
          <w:szCs w:val="24"/>
        </w:rPr>
        <w:t xml:space="preserve">has a sustained background noise throughout the record. That noise is likely represented by state 12 in the icequake fingerprints, which has a broad peak in amplitude from 30-50 Hz. A signal in this </w:t>
      </w:r>
      <w:r>
        <w:rPr>
          <w:rFonts w:ascii="Helvetica" w:hAnsi="Helvetica"/>
          <w:sz w:val="24"/>
          <w:szCs w:val="24"/>
        </w:rPr>
        <w:t>frequency range could be caused by turbulent water flow and sediment saltation in subglacial conduits; a hypothesis that is supported by the timing of the blue icequake cluster with respect to lake drainage.</w:t>
      </w:r>
      <w:r>
        <w:rPr>
          <w:rFonts w:ascii="Helvetica" w:hAnsi="Helvetica"/>
          <w:sz w:val="24"/>
          <w:szCs w:val="24"/>
        </w:rPr>
        <w:tab/>
      </w:r>
      <w:r>
        <w:rPr>
          <w:rFonts w:ascii="Helvetica" w:hAnsi="Helvetica"/>
          <w:sz w:val="24"/>
          <w:szCs w:val="24"/>
        </w:rPr>
        <w:tab/>
      </w:r>
    </w:p>
    <w:p w14:paraId="649962A5" w14:textId="3F88BC82" w:rsidR="0009560C" w:rsidRDefault="00462AB1">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The </w:t>
      </w:r>
      <w:commentRangeStart w:id="243"/>
      <w:r>
        <w:rPr>
          <w:rFonts w:ascii="Helvetica" w:eastAsia="Helvetica" w:hAnsi="Helvetica" w:cs="Helvetica"/>
          <w:sz w:val="24"/>
          <w:szCs w:val="24"/>
        </w:rPr>
        <w:t>remarkable</w:t>
      </w:r>
      <w:commentRangeEnd w:id="243"/>
      <w:r w:rsidR="003072D8">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43"/>
      </w:r>
      <w:r>
        <w:rPr>
          <w:rFonts w:ascii="Helvetica" w:eastAsia="Helvetica" w:hAnsi="Helvetica" w:cs="Helvetica"/>
          <w:sz w:val="24"/>
          <w:szCs w:val="24"/>
        </w:rPr>
        <w:t xml:space="preserve">, fine-scale coherence between </w:t>
      </w:r>
      <w:r>
        <w:rPr>
          <w:rFonts w:ascii="Helvetica" w:eastAsia="Helvetica" w:hAnsi="Helvetica" w:cs="Helvetica"/>
          <w:sz w:val="24"/>
          <w:szCs w:val="24"/>
        </w:rPr>
        <w:t xml:space="preserve">waveforms in </w:t>
      </w:r>
      <w:r>
        <w:rPr>
          <w:rFonts w:ascii="Helvetica" w:hAnsi="Helvetica"/>
          <w:b/>
          <w:bCs/>
          <w:sz w:val="24"/>
          <w:szCs w:val="24"/>
        </w:rPr>
        <w:t>Figure 6</w:t>
      </w:r>
      <w:r>
        <w:rPr>
          <w:rFonts w:ascii="Helvetica" w:hAnsi="Helvetica"/>
          <w:sz w:val="24"/>
          <w:szCs w:val="24"/>
        </w:rPr>
        <w:t xml:space="preserve"> demonstrates how </w:t>
      </w:r>
      <w:proofErr w:type="spellStart"/>
      <w:r>
        <w:rPr>
          <w:rFonts w:ascii="Helvetica" w:hAnsi="Helvetica"/>
          <w:sz w:val="24"/>
          <w:szCs w:val="24"/>
        </w:rPr>
        <w:t>SpecUFEx</w:t>
      </w:r>
      <w:proofErr w:type="spellEnd"/>
      <w:r>
        <w:rPr>
          <w:rFonts w:ascii="Helvetica" w:hAnsi="Helvetica"/>
          <w:sz w:val="24"/>
          <w:szCs w:val="24"/>
        </w:rPr>
        <w:t xml:space="preserve"> could be a useful tool for identifying repeating earthquakes. Rather than auto-correlating a dataset or manually choosing templates for cross correlation (which can be time-consuming, computer-intensive, or b</w:t>
      </w:r>
      <w:r>
        <w:rPr>
          <w:rFonts w:ascii="Helvetica" w:hAnsi="Helvetica"/>
          <w:sz w:val="24"/>
          <w:szCs w:val="24"/>
        </w:rPr>
        <w:t xml:space="preserve">oth), </w:t>
      </w:r>
      <w:commentRangeStart w:id="244"/>
      <w:proofErr w:type="spellStart"/>
      <w:r>
        <w:rPr>
          <w:rFonts w:ascii="Helvetica" w:hAnsi="Helvetica"/>
          <w:sz w:val="24"/>
          <w:szCs w:val="24"/>
        </w:rPr>
        <w:t>SpecUFEx</w:t>
      </w:r>
      <w:proofErr w:type="spellEnd"/>
      <w:r>
        <w:rPr>
          <w:rFonts w:ascii="Helvetica" w:hAnsi="Helvetica"/>
          <w:sz w:val="24"/>
          <w:szCs w:val="24"/>
        </w:rPr>
        <w:t xml:space="preserve"> can identify groups of highly similar waveforms in a semi-automated, unsupervised fashion. </w:t>
      </w:r>
      <w:commentRangeEnd w:id="244"/>
      <w:r w:rsidR="003072D8">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44"/>
      </w:r>
      <w:r>
        <w:rPr>
          <w:rFonts w:ascii="Helvetica" w:hAnsi="Helvetica"/>
          <w:sz w:val="24"/>
          <w:szCs w:val="24"/>
        </w:rPr>
        <w:t xml:space="preserve">Additionally, cross-correlation coefficients can be impacted by factors such as azimuth and epicentral distance (Gao et al., 2021), </w:t>
      </w:r>
      <w:commentRangeStart w:id="245"/>
      <w:r>
        <w:rPr>
          <w:rFonts w:ascii="Helvetica" w:hAnsi="Helvetica"/>
          <w:sz w:val="24"/>
          <w:szCs w:val="24"/>
        </w:rPr>
        <w:t xml:space="preserve">but </w:t>
      </w:r>
      <w:proofErr w:type="spellStart"/>
      <w:r>
        <w:rPr>
          <w:rFonts w:ascii="Helvetica" w:hAnsi="Helvetica"/>
          <w:sz w:val="24"/>
          <w:szCs w:val="24"/>
        </w:rPr>
        <w:t>SpecUFEx</w:t>
      </w:r>
      <w:proofErr w:type="spellEnd"/>
      <w:r>
        <w:rPr>
          <w:rFonts w:ascii="Helvetica" w:hAnsi="Helvetica"/>
          <w:sz w:val="24"/>
          <w:szCs w:val="24"/>
        </w:rPr>
        <w:t xml:space="preserve"> appea</w:t>
      </w:r>
      <w:r>
        <w:rPr>
          <w:rFonts w:ascii="Helvetica" w:hAnsi="Helvetica"/>
          <w:sz w:val="24"/>
          <w:szCs w:val="24"/>
        </w:rPr>
        <w:t>rs insensitive to these changes</w:t>
      </w:r>
      <w:commentRangeEnd w:id="245"/>
      <w:r w:rsidR="003072D8">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45"/>
      </w:r>
      <w:r>
        <w:rPr>
          <w:rFonts w:ascii="Helvetica" w:hAnsi="Helvetica"/>
          <w:sz w:val="24"/>
          <w:szCs w:val="24"/>
        </w:rPr>
        <w:t xml:space="preserve">. Future studies will </w:t>
      </w:r>
      <w:del w:id="246" w:author="Jonny Kingslake" w:date="2021-09-02T18:40:00Z">
        <w:r w:rsidDel="004D1B88">
          <w:rPr>
            <w:rFonts w:ascii="Helvetica" w:hAnsi="Helvetica"/>
            <w:sz w:val="24"/>
            <w:szCs w:val="24"/>
          </w:rPr>
          <w:delText>be undertaken</w:delText>
        </w:r>
      </w:del>
      <w:ins w:id="247" w:author="Jonny Kingslake" w:date="2021-09-02T18:40:00Z">
        <w:r w:rsidR="004D1B88">
          <w:rPr>
            <w:rFonts w:ascii="Helvetica" w:hAnsi="Helvetica"/>
            <w:sz w:val="24"/>
            <w:szCs w:val="24"/>
          </w:rPr>
          <w:t>aim</w:t>
        </w:r>
      </w:ins>
      <w:r>
        <w:rPr>
          <w:rFonts w:ascii="Helvetica" w:hAnsi="Helvetica"/>
          <w:sz w:val="24"/>
          <w:szCs w:val="24"/>
        </w:rPr>
        <w:t xml:space="preserve"> to understand what physical aspects of the source and/or path are causing the subtle differences between </w:t>
      </w:r>
      <w:r>
        <w:rPr>
          <w:rFonts w:ascii="Helvetica" w:hAnsi="Helvetica"/>
          <w:sz w:val="24"/>
          <w:szCs w:val="24"/>
        </w:rPr>
        <w:lastRenderedPageBreak/>
        <w:t xml:space="preserve">waveforms and spectra in </w:t>
      </w:r>
      <w:r>
        <w:rPr>
          <w:rFonts w:ascii="Helvetica" w:hAnsi="Helvetica"/>
          <w:b/>
          <w:bCs/>
          <w:sz w:val="24"/>
          <w:szCs w:val="24"/>
        </w:rPr>
        <w:t xml:space="preserve">Figure 6, </w:t>
      </w:r>
      <w:commentRangeStart w:id="248"/>
      <w:del w:id="249" w:author="Jonny Kingslake" w:date="2021-09-02T18:40:00Z">
        <w:r w:rsidDel="004D1B88">
          <w:rPr>
            <w:rFonts w:ascii="Helvetica" w:hAnsi="Helvetica"/>
            <w:sz w:val="24"/>
            <w:szCs w:val="24"/>
          </w:rPr>
          <w:delText xml:space="preserve">especially </w:delText>
        </w:r>
      </w:del>
      <w:ins w:id="250" w:author="Jonny Kingslake" w:date="2021-09-02T18:40:00Z">
        <w:r w:rsidR="004D1B88">
          <w:rPr>
            <w:rFonts w:ascii="Helvetica" w:hAnsi="Helvetica"/>
            <w:sz w:val="24"/>
            <w:szCs w:val="24"/>
          </w:rPr>
          <w:t>particularly</w:t>
        </w:r>
        <w:r w:rsidR="004D1B88">
          <w:rPr>
            <w:rFonts w:ascii="Helvetica" w:hAnsi="Helvetica"/>
            <w:sz w:val="24"/>
            <w:szCs w:val="24"/>
          </w:rPr>
          <w:t xml:space="preserve"> </w:t>
        </w:r>
        <w:commentRangeEnd w:id="248"/>
        <w:r w:rsidR="004D1B88">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48"/>
        </w:r>
      </w:ins>
      <w:r>
        <w:rPr>
          <w:rFonts w:ascii="Helvetica" w:hAnsi="Helvetica"/>
          <w:sz w:val="24"/>
          <w:szCs w:val="24"/>
        </w:rPr>
        <w:t xml:space="preserve">the features indicated with the black </w:t>
      </w:r>
      <w:r>
        <w:rPr>
          <w:rFonts w:ascii="Helvetica" w:hAnsi="Helvetica"/>
          <w:sz w:val="24"/>
          <w:szCs w:val="24"/>
        </w:rPr>
        <w:t xml:space="preserve">arrows. </w:t>
      </w:r>
    </w:p>
    <w:p w14:paraId="6B6A3C77" w14:textId="77777777" w:rsidR="0009560C" w:rsidRDefault="0009560C">
      <w:pPr>
        <w:pStyle w:val="Body"/>
        <w:spacing w:line="480" w:lineRule="auto"/>
        <w:rPr>
          <w:rFonts w:ascii="Helvetica" w:eastAsia="Helvetica" w:hAnsi="Helvetica" w:cs="Helvetica"/>
          <w:sz w:val="24"/>
          <w:szCs w:val="24"/>
        </w:rPr>
      </w:pPr>
    </w:p>
    <w:p w14:paraId="659E89FA" w14:textId="77777777" w:rsidR="0009560C" w:rsidRDefault="0009560C">
      <w:pPr>
        <w:pStyle w:val="Body"/>
        <w:spacing w:line="480" w:lineRule="auto"/>
        <w:rPr>
          <w:rFonts w:ascii="Helvetica" w:eastAsia="Helvetica" w:hAnsi="Helvetica" w:cs="Helvetica"/>
          <w:sz w:val="24"/>
          <w:szCs w:val="24"/>
        </w:rPr>
      </w:pPr>
    </w:p>
    <w:p w14:paraId="0E2039A1" w14:textId="77777777" w:rsidR="0009560C" w:rsidRDefault="00462AB1">
      <w:pPr>
        <w:pStyle w:val="Body"/>
        <w:spacing w:line="480" w:lineRule="auto"/>
        <w:rPr>
          <w:rFonts w:ascii="Helvetica" w:eastAsia="Helvetica" w:hAnsi="Helvetica" w:cs="Helvetica"/>
          <w:b/>
          <w:bCs/>
          <w:sz w:val="30"/>
          <w:szCs w:val="30"/>
          <w:u w:val="single"/>
        </w:rPr>
      </w:pPr>
      <w:commentRangeStart w:id="251"/>
      <w:r>
        <w:rPr>
          <w:rFonts w:ascii="Helvetica" w:hAnsi="Helvetica"/>
          <w:b/>
          <w:bCs/>
          <w:sz w:val="30"/>
          <w:szCs w:val="30"/>
          <w:u w:val="single"/>
        </w:rPr>
        <w:t>Conclusion</w:t>
      </w:r>
      <w:commentRangeEnd w:id="251"/>
      <w:r w:rsidR="004D1B88">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51"/>
      </w:r>
      <w:r>
        <w:rPr>
          <w:rFonts w:ascii="Helvetica" w:hAnsi="Helvetica"/>
          <w:b/>
          <w:bCs/>
          <w:sz w:val="30"/>
          <w:szCs w:val="30"/>
          <w:u w:val="single"/>
        </w:rPr>
        <w:t>:</w:t>
      </w:r>
    </w:p>
    <w:p w14:paraId="054F87FE" w14:textId="77777777" w:rsidR="0009560C" w:rsidRDefault="0009560C">
      <w:pPr>
        <w:pStyle w:val="Body"/>
        <w:spacing w:line="480" w:lineRule="auto"/>
        <w:rPr>
          <w:rFonts w:ascii="Helvetica" w:eastAsia="Helvetica" w:hAnsi="Helvetica" w:cs="Helvetica"/>
          <w:sz w:val="24"/>
          <w:szCs w:val="24"/>
        </w:rPr>
      </w:pPr>
    </w:p>
    <w:p w14:paraId="5720DF15" w14:textId="62673B6B" w:rsidR="0009560C" w:rsidRDefault="00462AB1">
      <w:pPr>
        <w:pStyle w:val="Body"/>
        <w:spacing w:line="480" w:lineRule="auto"/>
        <w:rPr>
          <w:rFonts w:ascii="Helvetica" w:eastAsia="Helvetica" w:hAnsi="Helvetica" w:cs="Helvetica"/>
          <w:sz w:val="24"/>
          <w:szCs w:val="24"/>
        </w:rPr>
      </w:pPr>
      <w:r>
        <w:rPr>
          <w:rFonts w:ascii="Helvetica" w:hAnsi="Helvetica"/>
          <w:sz w:val="24"/>
          <w:szCs w:val="24"/>
        </w:rPr>
        <w:t xml:space="preserve">We use an unsupervised features extraction algorithm, </w:t>
      </w:r>
      <w:proofErr w:type="spellStart"/>
      <w:r>
        <w:rPr>
          <w:rFonts w:ascii="Helvetica" w:hAnsi="Helvetica"/>
          <w:sz w:val="24"/>
          <w:szCs w:val="24"/>
        </w:rPr>
        <w:t>SpecUFEx</w:t>
      </w:r>
      <w:proofErr w:type="spellEnd"/>
      <w:r>
        <w:rPr>
          <w:rFonts w:ascii="Helvetica" w:hAnsi="Helvetica"/>
          <w:sz w:val="24"/>
          <w:szCs w:val="24"/>
        </w:rPr>
        <w:t xml:space="preserve">, and k-means clustering to characterize two months of </w:t>
      </w:r>
      <w:r>
        <w:rPr>
          <w:rFonts w:ascii="Helvetica" w:hAnsi="Helvetica"/>
          <w:sz w:val="24"/>
          <w:szCs w:val="24"/>
        </w:rPr>
        <w:t>glacial seismic data</w:t>
      </w:r>
      <w:r>
        <w:rPr>
          <w:rFonts w:ascii="Helvetica" w:hAnsi="Helvetica"/>
          <w:sz w:val="24"/>
          <w:szCs w:val="24"/>
        </w:rPr>
        <w:t xml:space="preserve"> based on characteristic time-varying spectral features in spectrograms. To help decipher results, we use PCA, silhouet</w:t>
      </w:r>
      <w:r>
        <w:rPr>
          <w:rFonts w:ascii="Helvetica" w:hAnsi="Helvetica"/>
          <w:sz w:val="24"/>
          <w:szCs w:val="24"/>
        </w:rPr>
        <w:t>te scores, auxiliary geophysical data collected during the study period, and</w:t>
      </w:r>
      <w:r>
        <w:rPr>
          <w:rFonts w:ascii="Helvetica" w:hAnsi="Helvetica"/>
          <w:sz w:val="24"/>
          <w:szCs w:val="24"/>
        </w:rPr>
        <w:t xml:space="preserve"> a </w:t>
      </w:r>
      <w:r>
        <w:rPr>
          <w:rFonts w:ascii="Helvetica" w:hAnsi="Helvetica"/>
          <w:sz w:val="24"/>
          <w:szCs w:val="24"/>
        </w:rPr>
        <w:t>newly introduced method</w:t>
      </w:r>
      <w:r>
        <w:rPr>
          <w:rFonts w:ascii="Helvetica" w:hAnsi="Helvetica"/>
          <w:sz w:val="24"/>
          <w:szCs w:val="24"/>
        </w:rPr>
        <w:t xml:space="preserve"> </w:t>
      </w:r>
      <w:r>
        <w:rPr>
          <w:rFonts w:ascii="Helvetica" w:hAnsi="Helvetica"/>
          <w:sz w:val="24"/>
          <w:szCs w:val="24"/>
        </w:rPr>
        <w:t>fo</w:t>
      </w:r>
      <w:r>
        <w:rPr>
          <w:rFonts w:ascii="Helvetica" w:hAnsi="Helvetica"/>
          <w:sz w:val="24"/>
          <w:szCs w:val="24"/>
        </w:rPr>
        <w:t>r</w:t>
      </w:r>
      <w:ins w:id="252" w:author="Jonny Kingslake" w:date="2021-09-02T18:43:00Z">
        <w:r w:rsidR="004D1B88">
          <w:rPr>
            <w:rFonts w:ascii="Helvetica" w:hAnsi="Helvetica"/>
            <w:sz w:val="24"/>
            <w:szCs w:val="24"/>
          </w:rPr>
          <w:t xml:space="preserve"> </w:t>
        </w:r>
      </w:ins>
      <w:del w:id="253" w:author="Jonny Kingslake" w:date="2021-09-02T18:43:00Z">
        <w:r w:rsidDel="004D1B88">
          <w:rPr>
            <w:rFonts w:ascii="Helvetica" w:hAnsi="Helvetica"/>
            <w:sz w:val="24"/>
            <w:szCs w:val="24"/>
            <w:rtl/>
            <w:lang w:val="ar-SA"/>
          </w:rPr>
          <w:delText xml:space="preserve"> </w:delText>
        </w:r>
      </w:del>
      <w:r>
        <w:rPr>
          <w:rFonts w:ascii="Helvetica" w:hAnsi="Helvetica"/>
          <w:sz w:val="24"/>
          <w:szCs w:val="24"/>
          <w:rtl/>
          <w:lang w:val="ar-SA"/>
        </w:rPr>
        <w:t>“</w:t>
      </w:r>
      <w:r>
        <w:rPr>
          <w:rFonts w:ascii="Helvetica" w:hAnsi="Helvetica"/>
          <w:sz w:val="24"/>
          <w:szCs w:val="24"/>
        </w:rPr>
        <w:t>reverse engineering</w:t>
      </w:r>
      <w:r>
        <w:rPr>
          <w:rFonts w:ascii="Helvetica" w:hAnsi="Helvetica"/>
          <w:sz w:val="24"/>
          <w:szCs w:val="24"/>
        </w:rPr>
        <w:t xml:space="preserve">” </w:t>
      </w:r>
      <w:r>
        <w:rPr>
          <w:rFonts w:ascii="Helvetica" w:hAnsi="Helvetica"/>
          <w:sz w:val="24"/>
          <w:szCs w:val="24"/>
        </w:rPr>
        <w:t xml:space="preserve">the output of </w:t>
      </w:r>
      <w:proofErr w:type="spellStart"/>
      <w:r>
        <w:rPr>
          <w:rFonts w:ascii="Helvetica" w:hAnsi="Helvetica"/>
          <w:sz w:val="24"/>
          <w:szCs w:val="24"/>
        </w:rPr>
        <w:t>SpecUFEx</w:t>
      </w:r>
      <w:proofErr w:type="spellEnd"/>
      <w:r>
        <w:rPr>
          <w:rFonts w:ascii="Helvetica" w:hAnsi="Helvetica"/>
          <w:sz w:val="24"/>
          <w:szCs w:val="24"/>
        </w:rPr>
        <w:t xml:space="preserve"> back into the frequency domain. We analyze both previously cataloged icequakes and intermittently sample</w:t>
      </w:r>
      <w:r>
        <w:rPr>
          <w:rFonts w:ascii="Helvetica" w:hAnsi="Helvetica"/>
          <w:sz w:val="24"/>
          <w:szCs w:val="24"/>
        </w:rPr>
        <w:t xml:space="preserve">d icequake-free noise, and discover discriminating characteristics between clusters in both datasets that </w:t>
      </w:r>
      <w:commentRangeStart w:id="254"/>
      <w:ins w:id="255" w:author="Jonny Kingslake" w:date="2021-09-02T18:44:00Z">
        <w:r w:rsidR="004D1B88">
          <w:rPr>
            <w:rFonts w:ascii="Helvetica" w:hAnsi="Helvetica"/>
            <w:sz w:val="24"/>
            <w:szCs w:val="24"/>
          </w:rPr>
          <w:t xml:space="preserve">at times </w:t>
        </w:r>
        <w:commentRangeEnd w:id="254"/>
        <w:r w:rsidR="004D1B88">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54"/>
        </w:r>
      </w:ins>
      <w:r>
        <w:rPr>
          <w:rFonts w:ascii="Helvetica" w:hAnsi="Helvetica"/>
          <w:sz w:val="24"/>
          <w:szCs w:val="24"/>
        </w:rPr>
        <w:t xml:space="preserve">are </w:t>
      </w:r>
      <w:del w:id="256" w:author="Jonny Kingslake" w:date="2021-09-02T18:44:00Z">
        <w:r w:rsidDel="004D1B88">
          <w:rPr>
            <w:rFonts w:ascii="Helvetica" w:hAnsi="Helvetica"/>
            <w:sz w:val="24"/>
            <w:szCs w:val="24"/>
          </w:rPr>
          <w:delText xml:space="preserve">at times incredibly </w:delText>
        </w:r>
      </w:del>
      <w:r>
        <w:rPr>
          <w:rFonts w:ascii="Helvetica" w:hAnsi="Helvetica"/>
          <w:sz w:val="24"/>
          <w:szCs w:val="24"/>
        </w:rPr>
        <w:t>subtle and would elude</w:t>
      </w:r>
      <w:r>
        <w:rPr>
          <w:rFonts w:ascii="Helvetica" w:hAnsi="Helvetica"/>
          <w:sz w:val="24"/>
          <w:szCs w:val="24"/>
        </w:rPr>
        <w:t xml:space="preserve"> </w:t>
      </w:r>
      <w:del w:id="257" w:author="Jonny Kingslake" w:date="2021-09-02T18:44:00Z">
        <w:r w:rsidDel="004D1B88">
          <w:rPr>
            <w:rFonts w:ascii="Helvetica" w:hAnsi="Helvetica"/>
            <w:sz w:val="24"/>
            <w:szCs w:val="24"/>
          </w:rPr>
          <w:delText>more simple</w:delText>
        </w:r>
      </w:del>
      <w:ins w:id="258" w:author="Jonny Kingslake" w:date="2021-09-02T18:44:00Z">
        <w:r w:rsidR="004D1B88">
          <w:rPr>
            <w:rFonts w:ascii="Helvetica" w:hAnsi="Helvetica"/>
            <w:sz w:val="24"/>
            <w:szCs w:val="24"/>
          </w:rPr>
          <w:t>simpler</w:t>
        </w:r>
      </w:ins>
      <w:r>
        <w:rPr>
          <w:rFonts w:ascii="Helvetica" w:hAnsi="Helvetica"/>
          <w:sz w:val="24"/>
          <w:szCs w:val="24"/>
        </w:rPr>
        <w:t xml:space="preserve"> machine learning or seismic analysis techniques. Based on this analysis, we present updated</w:t>
      </w:r>
      <w:r>
        <w:rPr>
          <w:rFonts w:ascii="Helvetica" w:hAnsi="Helvetica"/>
          <w:sz w:val="24"/>
          <w:szCs w:val="24"/>
        </w:rPr>
        <w:t xml:space="preserve"> constraints on the timing of the subglacial component of the glacial outburst flood, and identify other possible seismic signatures of subglacial conduit reorganization. This work demonstrates the value of unsupervised feature extraction as a seismic moni</w:t>
      </w:r>
      <w:r>
        <w:rPr>
          <w:rFonts w:ascii="Helvetica" w:hAnsi="Helvetica"/>
          <w:sz w:val="24"/>
          <w:szCs w:val="24"/>
        </w:rPr>
        <w:t>toring and discovery tool, especially in systems where complex fluid-driven processes occur.</w:t>
      </w:r>
      <w:r>
        <w:rPr>
          <w:rFonts w:ascii="Helvetica" w:eastAsia="Helvetica" w:hAnsi="Helvetica" w:cs="Helvetica"/>
          <w:sz w:val="24"/>
          <w:szCs w:val="24"/>
        </w:rPr>
        <w:br/>
      </w:r>
    </w:p>
    <w:p w14:paraId="231B113B" w14:textId="77777777" w:rsidR="0009560C" w:rsidRDefault="0009560C">
      <w:pPr>
        <w:pStyle w:val="Body"/>
        <w:spacing w:line="480" w:lineRule="auto"/>
        <w:rPr>
          <w:rFonts w:ascii="Helvetica" w:eastAsia="Helvetica" w:hAnsi="Helvetica" w:cs="Helvetica"/>
          <w:sz w:val="24"/>
          <w:szCs w:val="24"/>
        </w:rPr>
      </w:pPr>
    </w:p>
    <w:p w14:paraId="6070CDC9" w14:textId="77777777" w:rsidR="0009560C" w:rsidRDefault="0009560C">
      <w:pPr>
        <w:pStyle w:val="Body"/>
        <w:spacing w:line="480" w:lineRule="auto"/>
        <w:rPr>
          <w:rFonts w:ascii="Helvetica" w:eastAsia="Helvetica" w:hAnsi="Helvetica" w:cs="Helvetica"/>
          <w:sz w:val="24"/>
          <w:szCs w:val="24"/>
        </w:rPr>
      </w:pPr>
    </w:p>
    <w:p w14:paraId="6293918D" w14:textId="77777777" w:rsidR="0009560C" w:rsidRDefault="0009560C">
      <w:pPr>
        <w:pStyle w:val="Body"/>
        <w:spacing w:line="480" w:lineRule="auto"/>
        <w:rPr>
          <w:rFonts w:ascii="Helvetica" w:eastAsia="Helvetica" w:hAnsi="Helvetica" w:cs="Helvetica"/>
          <w:sz w:val="24"/>
          <w:szCs w:val="24"/>
        </w:rPr>
      </w:pPr>
    </w:p>
    <w:p w14:paraId="5243BFE3" w14:textId="77777777" w:rsidR="0009560C" w:rsidRDefault="0009560C">
      <w:pPr>
        <w:pStyle w:val="Body"/>
        <w:spacing w:line="480" w:lineRule="auto"/>
        <w:rPr>
          <w:rFonts w:ascii="Helvetica" w:eastAsia="Helvetica" w:hAnsi="Helvetica" w:cs="Helvetica"/>
          <w:sz w:val="24"/>
          <w:szCs w:val="24"/>
        </w:rPr>
      </w:pPr>
    </w:p>
    <w:p w14:paraId="0C25565D" w14:textId="77777777" w:rsidR="0009560C" w:rsidRDefault="0009560C">
      <w:pPr>
        <w:pStyle w:val="Body"/>
        <w:spacing w:line="480" w:lineRule="auto"/>
        <w:rPr>
          <w:rFonts w:ascii="Helvetica" w:eastAsia="Helvetica" w:hAnsi="Helvetica" w:cs="Helvetica"/>
          <w:sz w:val="24"/>
          <w:szCs w:val="24"/>
        </w:rPr>
      </w:pPr>
    </w:p>
    <w:p w14:paraId="0F6EDAAC" w14:textId="77777777" w:rsidR="0009560C" w:rsidRDefault="0009560C">
      <w:pPr>
        <w:pStyle w:val="Body"/>
        <w:spacing w:line="480" w:lineRule="auto"/>
        <w:rPr>
          <w:rFonts w:ascii="Helvetica" w:eastAsia="Helvetica" w:hAnsi="Helvetica" w:cs="Helvetica"/>
          <w:sz w:val="24"/>
          <w:szCs w:val="24"/>
        </w:rPr>
      </w:pPr>
    </w:p>
    <w:p w14:paraId="2AC7A465" w14:textId="77777777" w:rsidR="0009560C" w:rsidRDefault="0009560C">
      <w:pPr>
        <w:pStyle w:val="Body"/>
        <w:spacing w:line="480" w:lineRule="auto"/>
        <w:rPr>
          <w:rFonts w:ascii="Helvetica" w:eastAsia="Helvetica" w:hAnsi="Helvetica" w:cs="Helvetica"/>
          <w:sz w:val="24"/>
          <w:szCs w:val="24"/>
        </w:rPr>
      </w:pPr>
    </w:p>
    <w:p w14:paraId="47FA7B1A" w14:textId="77777777" w:rsidR="0009560C" w:rsidRDefault="0009560C">
      <w:pPr>
        <w:pStyle w:val="Body"/>
        <w:spacing w:line="480" w:lineRule="auto"/>
        <w:rPr>
          <w:rFonts w:ascii="Helvetica" w:eastAsia="Helvetica" w:hAnsi="Helvetica" w:cs="Helvetica"/>
          <w:sz w:val="24"/>
          <w:szCs w:val="24"/>
        </w:rPr>
      </w:pPr>
    </w:p>
    <w:p w14:paraId="6F516810" w14:textId="77777777" w:rsidR="0009560C" w:rsidRDefault="0009560C">
      <w:pPr>
        <w:pStyle w:val="Body"/>
        <w:spacing w:line="480" w:lineRule="auto"/>
        <w:rPr>
          <w:rFonts w:ascii="Helvetica" w:eastAsia="Helvetica" w:hAnsi="Helvetica" w:cs="Helvetica"/>
          <w:sz w:val="24"/>
          <w:szCs w:val="24"/>
        </w:rPr>
      </w:pPr>
    </w:p>
    <w:p w14:paraId="211222ED" w14:textId="77777777" w:rsidR="0009560C" w:rsidRDefault="0009560C">
      <w:pPr>
        <w:pStyle w:val="Body"/>
        <w:spacing w:line="480" w:lineRule="auto"/>
        <w:rPr>
          <w:rFonts w:ascii="Helvetica" w:eastAsia="Helvetica" w:hAnsi="Helvetica" w:cs="Helvetica"/>
          <w:sz w:val="24"/>
          <w:szCs w:val="24"/>
        </w:rPr>
      </w:pPr>
    </w:p>
    <w:p w14:paraId="4FD2B457" w14:textId="77777777" w:rsidR="0009560C" w:rsidRDefault="0009560C">
      <w:pPr>
        <w:pStyle w:val="Body"/>
        <w:spacing w:line="480" w:lineRule="auto"/>
        <w:rPr>
          <w:rFonts w:ascii="Helvetica" w:eastAsia="Helvetica" w:hAnsi="Helvetica" w:cs="Helvetica"/>
          <w:sz w:val="24"/>
          <w:szCs w:val="24"/>
        </w:rPr>
      </w:pPr>
    </w:p>
    <w:p w14:paraId="615D4A11" w14:textId="77777777" w:rsidR="0009560C" w:rsidRDefault="0009560C">
      <w:pPr>
        <w:pStyle w:val="Body"/>
        <w:spacing w:line="480" w:lineRule="auto"/>
        <w:rPr>
          <w:rFonts w:ascii="Helvetica" w:eastAsia="Helvetica" w:hAnsi="Helvetica" w:cs="Helvetica"/>
          <w:sz w:val="24"/>
          <w:szCs w:val="24"/>
        </w:rPr>
      </w:pPr>
    </w:p>
    <w:p w14:paraId="52EF4D8F" w14:textId="77777777" w:rsidR="0009560C" w:rsidRDefault="0009560C">
      <w:pPr>
        <w:pStyle w:val="Body"/>
        <w:spacing w:line="480" w:lineRule="auto"/>
        <w:rPr>
          <w:rFonts w:ascii="Helvetica" w:eastAsia="Helvetica" w:hAnsi="Helvetica" w:cs="Helvetica"/>
          <w:sz w:val="24"/>
          <w:szCs w:val="24"/>
        </w:rPr>
      </w:pPr>
    </w:p>
    <w:p w14:paraId="417F498E" w14:textId="77777777" w:rsidR="0009560C" w:rsidRDefault="0009560C">
      <w:pPr>
        <w:pStyle w:val="Body"/>
        <w:spacing w:line="480" w:lineRule="auto"/>
        <w:rPr>
          <w:rFonts w:ascii="Helvetica" w:eastAsia="Helvetica" w:hAnsi="Helvetica" w:cs="Helvetica"/>
          <w:sz w:val="24"/>
          <w:szCs w:val="24"/>
        </w:rPr>
      </w:pPr>
    </w:p>
    <w:p w14:paraId="4B35A7EC" w14:textId="77777777" w:rsidR="0009560C" w:rsidRDefault="0009560C">
      <w:pPr>
        <w:pStyle w:val="Body"/>
        <w:spacing w:line="480" w:lineRule="auto"/>
        <w:rPr>
          <w:rFonts w:ascii="Helvetica" w:eastAsia="Helvetica" w:hAnsi="Helvetica" w:cs="Helvetica"/>
          <w:sz w:val="24"/>
          <w:szCs w:val="24"/>
        </w:rPr>
      </w:pPr>
    </w:p>
    <w:p w14:paraId="6477F2AE" w14:textId="77777777" w:rsidR="0009560C" w:rsidRDefault="0009560C">
      <w:pPr>
        <w:pStyle w:val="Body"/>
        <w:spacing w:line="480" w:lineRule="auto"/>
        <w:rPr>
          <w:rFonts w:ascii="Helvetica" w:eastAsia="Helvetica" w:hAnsi="Helvetica" w:cs="Helvetica"/>
          <w:sz w:val="24"/>
          <w:szCs w:val="24"/>
        </w:rPr>
      </w:pPr>
    </w:p>
    <w:p w14:paraId="68A5F744" w14:textId="77777777" w:rsidR="0009560C" w:rsidRDefault="00462AB1">
      <w:pPr>
        <w:pStyle w:val="Body"/>
        <w:rPr>
          <w:rFonts w:ascii="Helvetica" w:eastAsia="Helvetica" w:hAnsi="Helvetica" w:cs="Helvetica"/>
          <w:sz w:val="24"/>
          <w:szCs w:val="24"/>
        </w:rPr>
      </w:pPr>
      <w:r>
        <w:rPr>
          <w:rFonts w:ascii="Helvetica" w:hAnsi="Helvetica"/>
          <w:sz w:val="24"/>
          <w:szCs w:val="24"/>
        </w:rPr>
        <w:t>Works cited</w:t>
      </w:r>
    </w:p>
    <w:p w14:paraId="420BE7C9" w14:textId="77777777" w:rsidR="0009560C" w:rsidRDefault="0009560C">
      <w:pPr>
        <w:pStyle w:val="Body"/>
        <w:rPr>
          <w:rFonts w:ascii="Helvetica" w:eastAsia="Helvetica" w:hAnsi="Helvetica" w:cs="Helvetica"/>
          <w:sz w:val="24"/>
          <w:szCs w:val="24"/>
        </w:rPr>
      </w:pPr>
    </w:p>
    <w:p w14:paraId="5DC7DC11" w14:textId="77777777" w:rsidR="0009560C" w:rsidRDefault="0009560C">
      <w:pPr>
        <w:pStyle w:val="Body"/>
        <w:rPr>
          <w:rFonts w:ascii="Helvetica" w:eastAsia="Helvetica" w:hAnsi="Helvetica" w:cs="Helvetica"/>
          <w:sz w:val="24"/>
          <w:szCs w:val="24"/>
        </w:rPr>
      </w:pPr>
    </w:p>
    <w:p w14:paraId="57524E0B" w14:textId="77777777" w:rsidR="0009560C" w:rsidRDefault="00462AB1">
      <w:pPr>
        <w:pStyle w:val="Body"/>
        <w:numPr>
          <w:ilvl w:val="0"/>
          <w:numId w:val="4"/>
        </w:numPr>
        <w:rPr>
          <w:rFonts w:ascii="Helvetica" w:hAnsi="Helvetica"/>
          <w:sz w:val="24"/>
          <w:szCs w:val="24"/>
          <w:lang w:val="de-DE"/>
        </w:rPr>
      </w:pPr>
      <w:proofErr w:type="spellStart"/>
      <w:r>
        <w:rPr>
          <w:rFonts w:ascii="Helvetica" w:hAnsi="Helvetica"/>
          <w:sz w:val="24"/>
          <w:szCs w:val="24"/>
          <w:lang w:val="de-DE"/>
        </w:rPr>
        <w:t>Bartholomaus</w:t>
      </w:r>
      <w:proofErr w:type="spellEnd"/>
      <w:r>
        <w:rPr>
          <w:rFonts w:ascii="Helvetica" w:hAnsi="Helvetica"/>
          <w:sz w:val="24"/>
          <w:szCs w:val="24"/>
          <w:lang w:val="de-DE"/>
        </w:rPr>
        <w:t xml:space="preserve">, T. C., </w:t>
      </w:r>
      <w:proofErr w:type="spellStart"/>
      <w:r>
        <w:rPr>
          <w:rFonts w:ascii="Helvetica" w:hAnsi="Helvetica"/>
          <w:sz w:val="24"/>
          <w:szCs w:val="24"/>
          <w:lang w:val="de-DE"/>
        </w:rPr>
        <w:t>Amundson</w:t>
      </w:r>
      <w:proofErr w:type="spellEnd"/>
      <w:r>
        <w:rPr>
          <w:rFonts w:ascii="Helvetica" w:hAnsi="Helvetica"/>
          <w:sz w:val="24"/>
          <w:szCs w:val="24"/>
          <w:lang w:val="de-DE"/>
        </w:rPr>
        <w:t>, J. M., Walter, J. I., O</w:t>
      </w:r>
      <w:r>
        <w:rPr>
          <w:rFonts w:ascii="Helvetica" w:hAnsi="Helvetica"/>
          <w:sz w:val="24"/>
          <w:szCs w:val="24"/>
          <w:rtl/>
        </w:rPr>
        <w:t>’</w:t>
      </w:r>
      <w:r>
        <w:rPr>
          <w:rFonts w:ascii="Helvetica" w:hAnsi="Helvetica"/>
          <w:sz w:val="24"/>
          <w:szCs w:val="24"/>
        </w:rPr>
        <w:t xml:space="preserve">Neel, S., West, M. E., &amp; Larsen, C. F. (2015). Subglacial discharge at </w:t>
      </w:r>
      <w:r>
        <w:rPr>
          <w:rFonts w:ascii="Helvetica" w:hAnsi="Helvetica"/>
          <w:sz w:val="24"/>
          <w:szCs w:val="24"/>
        </w:rPr>
        <w:t>tidewater glaciers revealed by seismic tremor. Geophysical Research Letters, 42(15), 6391</w:t>
      </w:r>
      <w:r>
        <w:rPr>
          <w:rFonts w:ascii="Helvetica" w:hAnsi="Helvetica"/>
          <w:sz w:val="24"/>
          <w:szCs w:val="24"/>
        </w:rPr>
        <w:t>–</w:t>
      </w:r>
      <w:r>
        <w:rPr>
          <w:rFonts w:ascii="Helvetica" w:hAnsi="Helvetica"/>
          <w:sz w:val="24"/>
          <w:szCs w:val="24"/>
        </w:rPr>
        <w:t>6398. https://doi.org/10.1002/2015GL064590</w:t>
      </w:r>
    </w:p>
    <w:p w14:paraId="0B88DBFC" w14:textId="77777777" w:rsidR="0009560C" w:rsidRDefault="0009560C">
      <w:pPr>
        <w:pStyle w:val="Body"/>
        <w:rPr>
          <w:rFonts w:ascii="Helvetica" w:eastAsia="Helvetica" w:hAnsi="Helvetica" w:cs="Helvetica"/>
          <w:sz w:val="24"/>
          <w:szCs w:val="24"/>
        </w:rPr>
      </w:pPr>
    </w:p>
    <w:p w14:paraId="1C6BF9D0" w14:textId="77777777" w:rsidR="0009560C" w:rsidRDefault="00462AB1">
      <w:pPr>
        <w:pStyle w:val="Default"/>
        <w:numPr>
          <w:ilvl w:val="0"/>
          <w:numId w:val="4"/>
        </w:numPr>
        <w:rPr>
          <w:rFonts w:ascii="Helvetica" w:hAnsi="Helvetica"/>
          <w:sz w:val="24"/>
          <w:szCs w:val="24"/>
          <w:lang w:val="it-IT"/>
        </w:rPr>
      </w:pPr>
      <w:proofErr w:type="spellStart"/>
      <w:r>
        <w:rPr>
          <w:rFonts w:ascii="Helvetica" w:hAnsi="Helvetica"/>
          <w:sz w:val="24"/>
          <w:szCs w:val="24"/>
          <w:lang w:val="it-IT"/>
        </w:rPr>
        <w:t>Bellman</w:t>
      </w:r>
      <w:proofErr w:type="spellEnd"/>
      <w:r>
        <w:rPr>
          <w:rFonts w:ascii="Helvetica" w:hAnsi="Helvetica"/>
          <w:sz w:val="24"/>
          <w:szCs w:val="24"/>
          <w:lang w:val="it-IT"/>
        </w:rPr>
        <w:t xml:space="preserve"> R. </w:t>
      </w:r>
      <w:proofErr w:type="spellStart"/>
      <w:r>
        <w:rPr>
          <w:rFonts w:ascii="Helvetica" w:hAnsi="Helvetica"/>
          <w:sz w:val="24"/>
          <w:szCs w:val="24"/>
          <w:lang w:val="it-IT"/>
        </w:rPr>
        <w:t>Dynamic</w:t>
      </w:r>
      <w:proofErr w:type="spellEnd"/>
      <w:r>
        <w:rPr>
          <w:rFonts w:ascii="Helvetica" w:hAnsi="Helvetica"/>
          <w:sz w:val="24"/>
          <w:szCs w:val="24"/>
          <w:lang w:val="it-IT"/>
        </w:rPr>
        <w:t xml:space="preserve"> </w:t>
      </w:r>
      <w:proofErr w:type="spellStart"/>
      <w:r>
        <w:rPr>
          <w:rFonts w:ascii="Helvetica" w:hAnsi="Helvetica"/>
          <w:sz w:val="24"/>
          <w:szCs w:val="24"/>
          <w:lang w:val="it-IT"/>
        </w:rPr>
        <w:t>programming</w:t>
      </w:r>
      <w:proofErr w:type="spellEnd"/>
      <w:r>
        <w:rPr>
          <w:rFonts w:ascii="Helvetica" w:hAnsi="Helvetica"/>
          <w:sz w:val="24"/>
          <w:szCs w:val="24"/>
          <w:lang w:val="it-IT"/>
        </w:rPr>
        <w:t xml:space="preserve">. Science. 1966 </w:t>
      </w:r>
      <w:proofErr w:type="spellStart"/>
      <w:r>
        <w:rPr>
          <w:rFonts w:ascii="Helvetica" w:hAnsi="Helvetica"/>
          <w:sz w:val="24"/>
          <w:szCs w:val="24"/>
          <w:lang w:val="it-IT"/>
        </w:rPr>
        <w:t>Jul</w:t>
      </w:r>
      <w:proofErr w:type="spellEnd"/>
      <w:r>
        <w:rPr>
          <w:rFonts w:ascii="Helvetica" w:hAnsi="Helvetica"/>
          <w:sz w:val="24"/>
          <w:szCs w:val="24"/>
          <w:lang w:val="it-IT"/>
        </w:rPr>
        <w:t xml:space="preserve"> 1;153(3731):34-7. </w:t>
      </w:r>
      <w:proofErr w:type="spellStart"/>
      <w:r>
        <w:rPr>
          <w:rFonts w:ascii="Helvetica" w:hAnsi="Helvetica"/>
          <w:sz w:val="24"/>
          <w:szCs w:val="24"/>
          <w:lang w:val="it-IT"/>
        </w:rPr>
        <w:t>doi</w:t>
      </w:r>
      <w:proofErr w:type="spellEnd"/>
      <w:r>
        <w:rPr>
          <w:rFonts w:ascii="Helvetica" w:hAnsi="Helvetica"/>
          <w:sz w:val="24"/>
          <w:szCs w:val="24"/>
          <w:lang w:val="it-IT"/>
        </w:rPr>
        <w:t>: 10.1126/science.153.3731.34. PMID: 17730601.</w:t>
      </w:r>
    </w:p>
    <w:p w14:paraId="755B5AEE" w14:textId="77777777" w:rsidR="0009560C" w:rsidRDefault="0009560C">
      <w:pPr>
        <w:pStyle w:val="Default"/>
        <w:rPr>
          <w:rFonts w:ascii="Helvetica" w:eastAsia="Helvetica" w:hAnsi="Helvetica" w:cs="Helvetica"/>
          <w:sz w:val="24"/>
          <w:szCs w:val="24"/>
        </w:rPr>
      </w:pPr>
    </w:p>
    <w:p w14:paraId="4CBC4968" w14:textId="77777777" w:rsidR="0009560C" w:rsidRDefault="00462AB1">
      <w:pPr>
        <w:pStyle w:val="TableStyle2"/>
        <w:numPr>
          <w:ilvl w:val="0"/>
          <w:numId w:val="4"/>
        </w:numPr>
        <w:rPr>
          <w:rFonts w:ascii="Helvetica" w:hAnsi="Helvetica"/>
          <w:sz w:val="24"/>
          <w:szCs w:val="24"/>
        </w:rPr>
      </w:pPr>
      <w:r>
        <w:rPr>
          <w:rFonts w:ascii="Helvetica" w:hAnsi="Helvetica"/>
          <w:sz w:val="24"/>
          <w:szCs w:val="24"/>
        </w:rPr>
        <w:t xml:space="preserve">Bergen, K. J., Johnson, P. A., De Hoop, M. V., &amp; </w:t>
      </w:r>
      <w:proofErr w:type="spellStart"/>
      <w:r>
        <w:rPr>
          <w:rFonts w:ascii="Helvetica" w:hAnsi="Helvetica"/>
          <w:sz w:val="24"/>
          <w:szCs w:val="24"/>
        </w:rPr>
        <w:t>Beroza</w:t>
      </w:r>
      <w:proofErr w:type="spellEnd"/>
      <w:r>
        <w:rPr>
          <w:rFonts w:ascii="Helvetica" w:hAnsi="Helvetica"/>
          <w:sz w:val="24"/>
          <w:szCs w:val="24"/>
        </w:rPr>
        <w:t xml:space="preserve">, G. C. (2019, March 22). Machine learning for data-driven discovery in solid Earth geoscience. Science, Vol. 363. </w:t>
      </w:r>
      <w:r>
        <w:rPr>
          <w:rStyle w:val="Hyperlink0"/>
        </w:rPr>
        <w:fldChar w:fldCharType="begin"/>
      </w:r>
      <w:r>
        <w:rPr>
          <w:rStyle w:val="Hyperlink0"/>
          <w:rFonts w:ascii="Helvetica" w:eastAsia="Helvetica" w:hAnsi="Helvetica" w:cs="Helvetica"/>
          <w:sz w:val="24"/>
          <w:szCs w:val="24"/>
        </w:rPr>
        <w:instrText xml:space="preserve"> HYPERLINK "https://doi.org/10.1126/science.aau0323"</w:instrText>
      </w:r>
      <w:r>
        <w:rPr>
          <w:rStyle w:val="Hyperlink0"/>
        </w:rPr>
        <w:fldChar w:fldCharType="separate"/>
      </w:r>
      <w:r>
        <w:rPr>
          <w:rStyle w:val="Hyperlink0"/>
          <w:rFonts w:ascii="Helvetica" w:hAnsi="Helvetica"/>
          <w:sz w:val="24"/>
          <w:szCs w:val="24"/>
        </w:rPr>
        <w:t>https://doi.org/10.1126/science.aa</w:t>
      </w:r>
      <w:r>
        <w:rPr>
          <w:rStyle w:val="Hyperlink0"/>
          <w:rFonts w:ascii="Helvetica" w:hAnsi="Helvetica"/>
          <w:sz w:val="24"/>
          <w:szCs w:val="24"/>
        </w:rPr>
        <w:t>u0323</w:t>
      </w:r>
      <w:r>
        <w:rPr>
          <w:rFonts w:ascii="Helvetica" w:eastAsia="Helvetica" w:hAnsi="Helvetica" w:cs="Helvetica"/>
          <w:sz w:val="24"/>
          <w:szCs w:val="24"/>
        </w:rPr>
        <w:fldChar w:fldCharType="end"/>
      </w:r>
    </w:p>
    <w:p w14:paraId="6E58F8D0" w14:textId="77777777" w:rsidR="0009560C" w:rsidRDefault="0009560C">
      <w:pPr>
        <w:pStyle w:val="TableStyle2"/>
        <w:rPr>
          <w:rFonts w:ascii="Helvetica" w:eastAsia="Helvetica" w:hAnsi="Helvetica" w:cs="Helvetica"/>
          <w:sz w:val="24"/>
          <w:szCs w:val="24"/>
        </w:rPr>
      </w:pPr>
    </w:p>
    <w:p w14:paraId="664E4230" w14:textId="77777777" w:rsidR="0009560C" w:rsidRDefault="0009560C">
      <w:pPr>
        <w:pStyle w:val="Default"/>
        <w:rPr>
          <w:rFonts w:ascii="Helvetica" w:eastAsia="Helvetica" w:hAnsi="Helvetica" w:cs="Helvetica"/>
          <w:sz w:val="24"/>
          <w:szCs w:val="24"/>
        </w:rPr>
      </w:pPr>
    </w:p>
    <w:p w14:paraId="634E2ABD" w14:textId="77777777" w:rsidR="0009560C" w:rsidRDefault="00462AB1">
      <w:pPr>
        <w:pStyle w:val="TableStyle2"/>
        <w:numPr>
          <w:ilvl w:val="0"/>
          <w:numId w:val="4"/>
        </w:numPr>
        <w:rPr>
          <w:rFonts w:ascii="Helvetica" w:hAnsi="Helvetica"/>
          <w:sz w:val="24"/>
          <w:szCs w:val="24"/>
        </w:rPr>
      </w:pPr>
      <w:proofErr w:type="spellStart"/>
      <w:r>
        <w:rPr>
          <w:rFonts w:ascii="Helvetica" w:hAnsi="Helvetica"/>
          <w:sz w:val="24"/>
          <w:szCs w:val="24"/>
        </w:rPr>
        <w:t>Carniel</w:t>
      </w:r>
      <w:proofErr w:type="spellEnd"/>
      <w:r>
        <w:rPr>
          <w:rFonts w:ascii="Helvetica" w:hAnsi="Helvetica"/>
          <w:sz w:val="24"/>
          <w:szCs w:val="24"/>
        </w:rPr>
        <w:t>, R., &amp; Guzm</w:t>
      </w:r>
      <w:r>
        <w:rPr>
          <w:rFonts w:ascii="Helvetica" w:hAnsi="Helvetica"/>
          <w:sz w:val="24"/>
          <w:szCs w:val="24"/>
        </w:rPr>
        <w:t>á</w:t>
      </w:r>
      <w:r>
        <w:rPr>
          <w:rFonts w:ascii="Helvetica" w:hAnsi="Helvetica"/>
          <w:sz w:val="24"/>
          <w:szCs w:val="24"/>
        </w:rPr>
        <w:t xml:space="preserve">n, S. R. (1989). Machine Learning in Volcanology: A Review. Volcanoes - Updates in Volcanology [Working Title] Dr. </w:t>
      </w:r>
      <w:proofErr w:type="spellStart"/>
      <w:r>
        <w:rPr>
          <w:rFonts w:ascii="Helvetica" w:hAnsi="Helvetica"/>
          <w:sz w:val="24"/>
          <w:szCs w:val="24"/>
        </w:rPr>
        <w:t>Karoly</w:t>
      </w:r>
      <w:proofErr w:type="spellEnd"/>
      <w:r>
        <w:rPr>
          <w:rFonts w:ascii="Helvetica" w:hAnsi="Helvetica"/>
          <w:sz w:val="24"/>
          <w:szCs w:val="24"/>
        </w:rPr>
        <w:t xml:space="preserve"> Nemeth, 32(tourism), 137</w:t>
      </w:r>
      <w:r>
        <w:rPr>
          <w:rFonts w:ascii="Helvetica" w:hAnsi="Helvetica"/>
          <w:sz w:val="24"/>
          <w:szCs w:val="24"/>
        </w:rPr>
        <w:t>–</w:t>
      </w:r>
      <w:r>
        <w:rPr>
          <w:rFonts w:ascii="Helvetica" w:hAnsi="Helvetica"/>
          <w:sz w:val="24"/>
          <w:szCs w:val="24"/>
        </w:rPr>
        <w:t>144.</w:t>
      </w:r>
    </w:p>
    <w:p w14:paraId="48CA85CD" w14:textId="77777777" w:rsidR="0009560C" w:rsidRDefault="0009560C">
      <w:pPr>
        <w:pStyle w:val="TableStyle2"/>
        <w:rPr>
          <w:rFonts w:ascii="Helvetica" w:eastAsia="Helvetica" w:hAnsi="Helvetica" w:cs="Helvetica"/>
          <w:sz w:val="24"/>
          <w:szCs w:val="24"/>
        </w:rPr>
      </w:pPr>
    </w:p>
    <w:p w14:paraId="1C7BEDF4" w14:textId="77777777" w:rsidR="0009560C" w:rsidRDefault="00462AB1">
      <w:pPr>
        <w:pStyle w:val="Default"/>
        <w:numPr>
          <w:ilvl w:val="0"/>
          <w:numId w:val="4"/>
        </w:numPr>
        <w:rPr>
          <w:rFonts w:ascii="Helvetica" w:hAnsi="Helvetica"/>
          <w:sz w:val="24"/>
          <w:szCs w:val="24"/>
        </w:rPr>
      </w:pPr>
      <w:proofErr w:type="spellStart"/>
      <w:r>
        <w:rPr>
          <w:rFonts w:ascii="Helvetica" w:hAnsi="Helvetica"/>
          <w:sz w:val="24"/>
          <w:szCs w:val="24"/>
        </w:rPr>
        <w:t>Chamarczuk</w:t>
      </w:r>
      <w:proofErr w:type="spellEnd"/>
      <w:r>
        <w:rPr>
          <w:rFonts w:ascii="Helvetica" w:hAnsi="Helvetica"/>
          <w:sz w:val="24"/>
          <w:szCs w:val="24"/>
        </w:rPr>
        <w:t xml:space="preserve">, M., </w:t>
      </w:r>
      <w:proofErr w:type="spellStart"/>
      <w:r>
        <w:rPr>
          <w:rFonts w:ascii="Helvetica" w:hAnsi="Helvetica"/>
          <w:sz w:val="24"/>
          <w:szCs w:val="24"/>
        </w:rPr>
        <w:t>Nishitsuji</w:t>
      </w:r>
      <w:proofErr w:type="spellEnd"/>
      <w:r>
        <w:rPr>
          <w:rFonts w:ascii="Helvetica" w:hAnsi="Helvetica"/>
          <w:sz w:val="24"/>
          <w:szCs w:val="24"/>
        </w:rPr>
        <w:t xml:space="preserve">, Y., Malinowski, M., &amp; </w:t>
      </w:r>
      <w:proofErr w:type="spellStart"/>
      <w:r>
        <w:rPr>
          <w:rFonts w:ascii="Helvetica" w:hAnsi="Helvetica"/>
          <w:sz w:val="24"/>
          <w:szCs w:val="24"/>
        </w:rPr>
        <w:t>Draganov</w:t>
      </w:r>
      <w:proofErr w:type="spellEnd"/>
      <w:r>
        <w:rPr>
          <w:rFonts w:ascii="Helvetica" w:hAnsi="Helvetica"/>
          <w:sz w:val="24"/>
          <w:szCs w:val="24"/>
        </w:rPr>
        <w:t>, D. (2019). U</w:t>
      </w:r>
      <w:r>
        <w:rPr>
          <w:rFonts w:ascii="Helvetica" w:hAnsi="Helvetica"/>
          <w:sz w:val="24"/>
          <w:szCs w:val="24"/>
        </w:rPr>
        <w:t>nsupervised learning used in automatic detection and classification of ambient-noise recordings from a large-n array. Seismological Research Letters, 91(1), 370</w:t>
      </w:r>
      <w:r>
        <w:rPr>
          <w:rFonts w:ascii="Helvetica" w:hAnsi="Helvetica"/>
          <w:sz w:val="24"/>
          <w:szCs w:val="24"/>
        </w:rPr>
        <w:t>–</w:t>
      </w:r>
      <w:r>
        <w:rPr>
          <w:rFonts w:ascii="Helvetica" w:hAnsi="Helvetica"/>
          <w:sz w:val="24"/>
          <w:szCs w:val="24"/>
        </w:rPr>
        <w:t xml:space="preserve">389. </w:t>
      </w:r>
      <w:r>
        <w:rPr>
          <w:rStyle w:val="Hyperlink0"/>
        </w:rPr>
        <w:fldChar w:fldCharType="begin"/>
      </w:r>
      <w:r>
        <w:rPr>
          <w:rStyle w:val="Hyperlink0"/>
          <w:rFonts w:ascii="Helvetica" w:eastAsia="Helvetica" w:hAnsi="Helvetica" w:cs="Helvetica"/>
          <w:sz w:val="24"/>
          <w:szCs w:val="24"/>
        </w:rPr>
        <w:instrText xml:space="preserve"> HYPERLINK "https://doi.org/10.1785/0220190063"</w:instrText>
      </w:r>
      <w:r>
        <w:rPr>
          <w:rStyle w:val="Hyperlink0"/>
        </w:rPr>
        <w:fldChar w:fldCharType="separate"/>
      </w:r>
      <w:r>
        <w:rPr>
          <w:rStyle w:val="Hyperlink0"/>
          <w:rFonts w:ascii="Helvetica" w:hAnsi="Helvetica"/>
          <w:sz w:val="24"/>
          <w:szCs w:val="24"/>
        </w:rPr>
        <w:t>https://doi.org/10.1785/0220190063</w:t>
      </w:r>
      <w:r>
        <w:rPr>
          <w:rFonts w:ascii="Helvetica" w:eastAsia="Helvetica" w:hAnsi="Helvetica" w:cs="Helvetica"/>
          <w:sz w:val="24"/>
          <w:szCs w:val="24"/>
        </w:rPr>
        <w:fldChar w:fldCharType="end"/>
      </w:r>
    </w:p>
    <w:p w14:paraId="5964735E" w14:textId="77777777" w:rsidR="0009560C" w:rsidRDefault="0009560C">
      <w:pPr>
        <w:pStyle w:val="Default"/>
        <w:rPr>
          <w:rFonts w:ascii="Helvetica" w:eastAsia="Helvetica" w:hAnsi="Helvetica" w:cs="Helvetica"/>
          <w:sz w:val="24"/>
          <w:szCs w:val="24"/>
        </w:rPr>
      </w:pPr>
    </w:p>
    <w:p w14:paraId="7DAAD328" w14:textId="77777777" w:rsidR="0009560C" w:rsidRDefault="00462AB1">
      <w:pPr>
        <w:pStyle w:val="Default"/>
        <w:numPr>
          <w:ilvl w:val="0"/>
          <w:numId w:val="4"/>
        </w:numPr>
        <w:rPr>
          <w:rFonts w:ascii="Helvetica" w:hAnsi="Helvetica"/>
          <w:sz w:val="24"/>
          <w:szCs w:val="24"/>
        </w:rPr>
      </w:pPr>
      <w:r>
        <w:rPr>
          <w:rFonts w:ascii="Helvetica" w:hAnsi="Helvetica"/>
          <w:sz w:val="24"/>
          <w:szCs w:val="24"/>
        </w:rPr>
        <w:t>Coll</w:t>
      </w:r>
      <w:r>
        <w:rPr>
          <w:rFonts w:ascii="Helvetica" w:hAnsi="Helvetica"/>
          <w:sz w:val="24"/>
          <w:szCs w:val="24"/>
        </w:rPr>
        <w:t>ins, D. N. (1989). Seasonal development of subglacial drainage and suspended sediment delivery to melt waters beneath an alpine glacier. Annals of Glaciology, 13(May), 45</w:t>
      </w:r>
      <w:r>
        <w:rPr>
          <w:rFonts w:ascii="Helvetica" w:hAnsi="Helvetica"/>
          <w:sz w:val="24"/>
          <w:szCs w:val="24"/>
        </w:rPr>
        <w:t>–</w:t>
      </w:r>
      <w:r>
        <w:rPr>
          <w:rFonts w:ascii="Helvetica" w:hAnsi="Helvetica"/>
          <w:sz w:val="24"/>
          <w:szCs w:val="24"/>
        </w:rPr>
        <w:t xml:space="preserve">50. </w:t>
      </w:r>
      <w:r>
        <w:rPr>
          <w:rStyle w:val="Hyperlink0"/>
        </w:rPr>
        <w:fldChar w:fldCharType="begin"/>
      </w:r>
      <w:r>
        <w:rPr>
          <w:rStyle w:val="Hyperlink0"/>
          <w:rFonts w:ascii="Helvetica" w:eastAsia="Helvetica" w:hAnsi="Helvetica" w:cs="Helvetica"/>
          <w:sz w:val="24"/>
          <w:szCs w:val="24"/>
        </w:rPr>
        <w:instrText xml:space="preserve"> HYPERLINK "https://doi.org/10.1017/s026030550000762x"</w:instrText>
      </w:r>
      <w:r>
        <w:rPr>
          <w:rStyle w:val="Hyperlink0"/>
        </w:rPr>
        <w:fldChar w:fldCharType="separate"/>
      </w:r>
      <w:r>
        <w:rPr>
          <w:rStyle w:val="Hyperlink0"/>
          <w:rFonts w:ascii="Helvetica" w:hAnsi="Helvetica"/>
          <w:sz w:val="24"/>
          <w:szCs w:val="24"/>
        </w:rPr>
        <w:t>https://doi.org/10.1017/s026030550000762x</w:t>
      </w:r>
      <w:r>
        <w:rPr>
          <w:rFonts w:ascii="Helvetica" w:eastAsia="Helvetica" w:hAnsi="Helvetica" w:cs="Helvetica"/>
          <w:sz w:val="24"/>
          <w:szCs w:val="24"/>
        </w:rPr>
        <w:fldChar w:fldCharType="end"/>
      </w:r>
    </w:p>
    <w:p w14:paraId="1D73A8F5" w14:textId="77777777" w:rsidR="0009560C" w:rsidRDefault="0009560C">
      <w:pPr>
        <w:pStyle w:val="Default"/>
        <w:rPr>
          <w:rFonts w:ascii="Helvetica" w:eastAsia="Helvetica" w:hAnsi="Helvetica" w:cs="Helvetica"/>
          <w:sz w:val="24"/>
          <w:szCs w:val="24"/>
        </w:rPr>
      </w:pPr>
    </w:p>
    <w:p w14:paraId="7925898E" w14:textId="77777777" w:rsidR="0009560C" w:rsidRDefault="0009560C">
      <w:pPr>
        <w:pStyle w:val="Default"/>
        <w:rPr>
          <w:rFonts w:ascii="Helvetica" w:eastAsia="Helvetica" w:hAnsi="Helvetica" w:cs="Helvetica"/>
          <w:sz w:val="24"/>
          <w:szCs w:val="24"/>
        </w:rPr>
      </w:pPr>
    </w:p>
    <w:p w14:paraId="301B0286" w14:textId="77777777" w:rsidR="0009560C" w:rsidRDefault="00462AB1">
      <w:pPr>
        <w:pStyle w:val="Default"/>
        <w:numPr>
          <w:ilvl w:val="0"/>
          <w:numId w:val="4"/>
        </w:numPr>
        <w:rPr>
          <w:rFonts w:ascii="Helvetica" w:hAnsi="Helvetica"/>
          <w:sz w:val="24"/>
          <w:szCs w:val="24"/>
        </w:rPr>
      </w:pPr>
      <w:r>
        <w:rPr>
          <w:rFonts w:ascii="Helvetica" w:hAnsi="Helvetica"/>
          <w:sz w:val="24"/>
          <w:szCs w:val="24"/>
        </w:rPr>
        <w:t xml:space="preserve">Delaney, I., </w:t>
      </w:r>
      <w:proofErr w:type="spellStart"/>
      <w:r>
        <w:rPr>
          <w:rFonts w:ascii="Helvetica" w:hAnsi="Helvetica"/>
          <w:sz w:val="24"/>
          <w:szCs w:val="24"/>
        </w:rPr>
        <w:t>Bauder</w:t>
      </w:r>
      <w:proofErr w:type="spellEnd"/>
      <w:r>
        <w:rPr>
          <w:rFonts w:ascii="Helvetica" w:hAnsi="Helvetica"/>
          <w:sz w:val="24"/>
          <w:szCs w:val="24"/>
        </w:rPr>
        <w:t xml:space="preserve">, A., Werder, M. A., &amp; </w:t>
      </w:r>
      <w:proofErr w:type="spellStart"/>
      <w:r>
        <w:rPr>
          <w:rFonts w:ascii="Helvetica" w:hAnsi="Helvetica"/>
          <w:sz w:val="24"/>
          <w:szCs w:val="24"/>
        </w:rPr>
        <w:t>Farinotti</w:t>
      </w:r>
      <w:proofErr w:type="spellEnd"/>
      <w:r>
        <w:rPr>
          <w:rFonts w:ascii="Helvetica" w:hAnsi="Helvetica"/>
          <w:sz w:val="24"/>
          <w:szCs w:val="24"/>
        </w:rPr>
        <w:t xml:space="preserve">, D. (2018). Regional and Annual Variability in Subglacial Sediment Transport by Water for Two Glaciers </w:t>
      </w:r>
      <w:r>
        <w:rPr>
          <w:rFonts w:ascii="Helvetica" w:hAnsi="Helvetica"/>
          <w:sz w:val="24"/>
          <w:szCs w:val="24"/>
        </w:rPr>
        <w:t xml:space="preserve">in the Swiss Alps. Frontiers in Earth Science, 0, 175. </w:t>
      </w:r>
      <w:r>
        <w:rPr>
          <w:rStyle w:val="Hyperlink0"/>
        </w:rPr>
        <w:fldChar w:fldCharType="begin"/>
      </w:r>
      <w:r>
        <w:rPr>
          <w:rStyle w:val="Hyperlink0"/>
          <w:rFonts w:ascii="Helvetica" w:eastAsia="Helvetica" w:hAnsi="Helvetica" w:cs="Helvetica"/>
          <w:sz w:val="24"/>
          <w:szCs w:val="24"/>
        </w:rPr>
        <w:instrText xml:space="preserve"> HYPERLINK "https://doi.org/10.3389/FEART.2018.00175"</w:instrText>
      </w:r>
      <w:r>
        <w:rPr>
          <w:rStyle w:val="Hyperlink0"/>
        </w:rPr>
        <w:fldChar w:fldCharType="separate"/>
      </w:r>
      <w:r>
        <w:rPr>
          <w:rStyle w:val="Hyperlink0"/>
          <w:rFonts w:ascii="Helvetica" w:hAnsi="Helvetica"/>
          <w:sz w:val="24"/>
          <w:szCs w:val="24"/>
        </w:rPr>
        <w:t>https://doi.org/10.3389/FEART.2018.00175</w:t>
      </w:r>
      <w:r>
        <w:rPr>
          <w:rFonts w:ascii="Helvetica" w:eastAsia="Helvetica" w:hAnsi="Helvetica" w:cs="Helvetica"/>
          <w:sz w:val="24"/>
          <w:szCs w:val="24"/>
        </w:rPr>
        <w:fldChar w:fldCharType="end"/>
      </w:r>
    </w:p>
    <w:p w14:paraId="173CA4ED" w14:textId="77777777" w:rsidR="0009560C" w:rsidRDefault="0009560C">
      <w:pPr>
        <w:pStyle w:val="Default"/>
        <w:rPr>
          <w:rFonts w:ascii="Helvetica" w:eastAsia="Helvetica" w:hAnsi="Helvetica" w:cs="Helvetica"/>
          <w:sz w:val="24"/>
          <w:szCs w:val="24"/>
        </w:rPr>
      </w:pPr>
    </w:p>
    <w:p w14:paraId="0C8FCE33" w14:textId="77777777" w:rsidR="0009560C" w:rsidRDefault="00462AB1">
      <w:pPr>
        <w:pStyle w:val="Default"/>
        <w:numPr>
          <w:ilvl w:val="0"/>
          <w:numId w:val="4"/>
        </w:numPr>
        <w:rPr>
          <w:rFonts w:ascii="Helvetica" w:hAnsi="Helvetica"/>
          <w:sz w:val="24"/>
          <w:szCs w:val="24"/>
        </w:rPr>
      </w:pPr>
      <w:proofErr w:type="spellStart"/>
      <w:r>
        <w:rPr>
          <w:rFonts w:ascii="Helvetica" w:hAnsi="Helvetica"/>
          <w:sz w:val="24"/>
          <w:szCs w:val="24"/>
        </w:rPr>
        <w:t>Eibl</w:t>
      </w:r>
      <w:proofErr w:type="spellEnd"/>
      <w:r>
        <w:rPr>
          <w:rFonts w:ascii="Helvetica" w:hAnsi="Helvetica"/>
          <w:sz w:val="24"/>
          <w:szCs w:val="24"/>
        </w:rPr>
        <w:t xml:space="preserve">, E. P. S., Bean, C. J., </w:t>
      </w:r>
      <w:proofErr w:type="spellStart"/>
      <w:r>
        <w:rPr>
          <w:rFonts w:ascii="Helvetica" w:hAnsi="Helvetica"/>
          <w:sz w:val="24"/>
          <w:szCs w:val="24"/>
        </w:rPr>
        <w:t>Einarsson</w:t>
      </w:r>
      <w:proofErr w:type="spellEnd"/>
      <w:r>
        <w:rPr>
          <w:rFonts w:ascii="Helvetica" w:hAnsi="Helvetica"/>
          <w:sz w:val="24"/>
          <w:szCs w:val="24"/>
        </w:rPr>
        <w:t xml:space="preserve">, B., </w:t>
      </w:r>
      <w:proofErr w:type="spellStart"/>
      <w:r>
        <w:rPr>
          <w:rFonts w:ascii="Helvetica" w:hAnsi="Helvetica"/>
          <w:sz w:val="24"/>
          <w:szCs w:val="24"/>
        </w:rPr>
        <w:t>P</w:t>
      </w:r>
      <w:r>
        <w:rPr>
          <w:rFonts w:ascii="Helvetica" w:hAnsi="Helvetica"/>
          <w:sz w:val="24"/>
          <w:szCs w:val="24"/>
        </w:rPr>
        <w:t>à</w:t>
      </w:r>
      <w:r>
        <w:rPr>
          <w:rFonts w:ascii="Helvetica" w:hAnsi="Helvetica"/>
          <w:sz w:val="24"/>
          <w:szCs w:val="24"/>
          <w:lang w:val="da-DK"/>
        </w:rPr>
        <w:t>lsson</w:t>
      </w:r>
      <w:proofErr w:type="spellEnd"/>
      <w:r>
        <w:rPr>
          <w:rFonts w:ascii="Helvetica" w:hAnsi="Helvetica"/>
          <w:sz w:val="24"/>
          <w:szCs w:val="24"/>
          <w:lang w:val="da-DK"/>
        </w:rPr>
        <w:t xml:space="preserve">, F., &amp; </w:t>
      </w:r>
      <w:proofErr w:type="spellStart"/>
      <w:r>
        <w:rPr>
          <w:rFonts w:ascii="Helvetica" w:hAnsi="Helvetica"/>
          <w:sz w:val="24"/>
          <w:szCs w:val="24"/>
          <w:lang w:val="da-DK"/>
        </w:rPr>
        <w:t>Vogfj</w:t>
      </w:r>
      <w:proofErr w:type="spellEnd"/>
      <w:r>
        <w:rPr>
          <w:rFonts w:ascii="Helvetica" w:hAnsi="Helvetica"/>
          <w:sz w:val="24"/>
          <w:szCs w:val="24"/>
          <w:lang w:val="sv-SE"/>
        </w:rPr>
        <w:t>ö</w:t>
      </w:r>
      <w:proofErr w:type="spellStart"/>
      <w:r>
        <w:rPr>
          <w:rFonts w:ascii="Helvetica" w:hAnsi="Helvetica"/>
          <w:sz w:val="24"/>
          <w:szCs w:val="24"/>
        </w:rPr>
        <w:t>rd</w:t>
      </w:r>
      <w:proofErr w:type="spellEnd"/>
      <w:r>
        <w:rPr>
          <w:rFonts w:ascii="Helvetica" w:hAnsi="Helvetica"/>
          <w:sz w:val="24"/>
          <w:szCs w:val="24"/>
        </w:rPr>
        <w:t>, K. S. (2020). Seismic ground vibra</w:t>
      </w:r>
      <w:r>
        <w:rPr>
          <w:rFonts w:ascii="Helvetica" w:hAnsi="Helvetica"/>
          <w:sz w:val="24"/>
          <w:szCs w:val="24"/>
        </w:rPr>
        <w:t>tions give advanced early-warning of subglacial floods. Nature Communications, 11(1). https://doi.org/10.1038/s41467-020-15744-5</w:t>
      </w:r>
    </w:p>
    <w:p w14:paraId="03E6338D" w14:textId="77777777" w:rsidR="0009560C" w:rsidRDefault="0009560C">
      <w:pPr>
        <w:pStyle w:val="Default"/>
        <w:rPr>
          <w:rFonts w:ascii="Helvetica" w:eastAsia="Helvetica" w:hAnsi="Helvetica" w:cs="Helvetica"/>
          <w:sz w:val="24"/>
          <w:szCs w:val="24"/>
        </w:rPr>
      </w:pPr>
    </w:p>
    <w:p w14:paraId="31546477" w14:textId="77777777" w:rsidR="0009560C" w:rsidRDefault="00462AB1">
      <w:pPr>
        <w:pStyle w:val="Default"/>
        <w:numPr>
          <w:ilvl w:val="0"/>
          <w:numId w:val="4"/>
        </w:numPr>
        <w:rPr>
          <w:rFonts w:ascii="Helvetica" w:hAnsi="Helvetica"/>
          <w:sz w:val="24"/>
          <w:szCs w:val="24"/>
        </w:rPr>
      </w:pPr>
      <w:r>
        <w:rPr>
          <w:rFonts w:ascii="Helvetica" w:hAnsi="Helvetica"/>
          <w:sz w:val="24"/>
          <w:szCs w:val="24"/>
        </w:rPr>
        <w:t>Gao, D., Kao, H., &amp; Wang, B. (2021). Misconception of Waveform Similarity in the Identification of Repeating Earthquakes. Geop</w:t>
      </w:r>
      <w:r>
        <w:rPr>
          <w:rFonts w:ascii="Helvetica" w:hAnsi="Helvetica"/>
          <w:sz w:val="24"/>
          <w:szCs w:val="24"/>
        </w:rPr>
        <w:t xml:space="preserve">hysical Research Letters, 48(13). </w:t>
      </w:r>
      <w:r>
        <w:rPr>
          <w:rStyle w:val="Hyperlink0"/>
        </w:rPr>
        <w:fldChar w:fldCharType="begin"/>
      </w:r>
      <w:r>
        <w:rPr>
          <w:rStyle w:val="Hyperlink0"/>
          <w:rFonts w:ascii="Helvetica" w:eastAsia="Helvetica" w:hAnsi="Helvetica" w:cs="Helvetica"/>
          <w:sz w:val="24"/>
          <w:szCs w:val="24"/>
        </w:rPr>
        <w:instrText xml:space="preserve"> HYPERLINK "https://doi.org/10.1029/2021GL092815"</w:instrText>
      </w:r>
      <w:r>
        <w:rPr>
          <w:rStyle w:val="Hyperlink0"/>
        </w:rPr>
        <w:fldChar w:fldCharType="separate"/>
      </w:r>
      <w:r>
        <w:rPr>
          <w:rStyle w:val="Hyperlink0"/>
          <w:rFonts w:ascii="Helvetica" w:hAnsi="Helvetica"/>
          <w:sz w:val="24"/>
          <w:szCs w:val="24"/>
        </w:rPr>
        <w:t>https://doi.org/10.1029/2021GL092815</w:t>
      </w:r>
      <w:r>
        <w:rPr>
          <w:rFonts w:ascii="Helvetica" w:eastAsia="Helvetica" w:hAnsi="Helvetica" w:cs="Helvetica"/>
          <w:sz w:val="24"/>
          <w:szCs w:val="24"/>
        </w:rPr>
        <w:fldChar w:fldCharType="end"/>
      </w:r>
    </w:p>
    <w:p w14:paraId="0D9F0492" w14:textId="77777777" w:rsidR="0009560C" w:rsidRDefault="0009560C">
      <w:pPr>
        <w:pStyle w:val="Default"/>
        <w:rPr>
          <w:rFonts w:ascii="Helvetica" w:eastAsia="Helvetica" w:hAnsi="Helvetica" w:cs="Helvetica"/>
          <w:sz w:val="24"/>
          <w:szCs w:val="24"/>
        </w:rPr>
      </w:pPr>
    </w:p>
    <w:p w14:paraId="287F18A0" w14:textId="77777777" w:rsidR="0009560C" w:rsidRDefault="00462AB1">
      <w:pPr>
        <w:pStyle w:val="Default"/>
        <w:numPr>
          <w:ilvl w:val="0"/>
          <w:numId w:val="4"/>
        </w:numPr>
        <w:rPr>
          <w:rFonts w:ascii="Helvetica" w:hAnsi="Helvetica"/>
          <w:sz w:val="24"/>
          <w:szCs w:val="24"/>
        </w:rPr>
      </w:pPr>
      <w:r>
        <w:rPr>
          <w:rFonts w:ascii="Helvetica" w:hAnsi="Helvetica"/>
          <w:sz w:val="24"/>
          <w:szCs w:val="24"/>
        </w:rPr>
        <w:t xml:space="preserve">Garcia, L., Luttrell, K., </w:t>
      </w:r>
      <w:proofErr w:type="spellStart"/>
      <w:r>
        <w:rPr>
          <w:rFonts w:ascii="Helvetica" w:hAnsi="Helvetica"/>
          <w:sz w:val="24"/>
          <w:szCs w:val="24"/>
        </w:rPr>
        <w:t>Kilb</w:t>
      </w:r>
      <w:proofErr w:type="spellEnd"/>
      <w:r>
        <w:rPr>
          <w:rFonts w:ascii="Helvetica" w:hAnsi="Helvetica"/>
          <w:sz w:val="24"/>
          <w:szCs w:val="24"/>
        </w:rPr>
        <w:t>, D., &amp; Walter, F. (2019). Joint geodetic and seismic analysis of surface crevassing near a seasonal g</w:t>
      </w:r>
      <w:r>
        <w:rPr>
          <w:rFonts w:ascii="Helvetica" w:hAnsi="Helvetica"/>
          <w:sz w:val="24"/>
          <w:szCs w:val="24"/>
        </w:rPr>
        <w:t xml:space="preserve">lacier-dammed lake at </w:t>
      </w:r>
      <w:proofErr w:type="spellStart"/>
      <w:r>
        <w:rPr>
          <w:rFonts w:ascii="Helvetica" w:hAnsi="Helvetica"/>
          <w:sz w:val="24"/>
          <w:szCs w:val="24"/>
        </w:rPr>
        <w:t>Gornergletscher</w:t>
      </w:r>
      <w:proofErr w:type="spellEnd"/>
      <w:r>
        <w:rPr>
          <w:rFonts w:ascii="Helvetica" w:hAnsi="Helvetica"/>
          <w:sz w:val="24"/>
          <w:szCs w:val="24"/>
        </w:rPr>
        <w:t>, Switzerland. Annals of Glaciology, 60(79), 1</w:t>
      </w:r>
      <w:r>
        <w:rPr>
          <w:rFonts w:ascii="Helvetica" w:hAnsi="Helvetica"/>
          <w:sz w:val="24"/>
          <w:szCs w:val="24"/>
        </w:rPr>
        <w:t>–</w:t>
      </w:r>
      <w:r>
        <w:rPr>
          <w:rFonts w:ascii="Helvetica" w:hAnsi="Helvetica"/>
          <w:sz w:val="24"/>
          <w:szCs w:val="24"/>
        </w:rPr>
        <w:t xml:space="preserve">13. </w:t>
      </w:r>
      <w:r>
        <w:rPr>
          <w:rStyle w:val="Hyperlink0"/>
        </w:rPr>
        <w:fldChar w:fldCharType="begin"/>
      </w:r>
      <w:r>
        <w:rPr>
          <w:rStyle w:val="Hyperlink0"/>
          <w:rFonts w:ascii="Helvetica" w:eastAsia="Helvetica" w:hAnsi="Helvetica" w:cs="Helvetica"/>
          <w:sz w:val="24"/>
          <w:szCs w:val="24"/>
        </w:rPr>
        <w:instrText xml:space="preserve"> HYPERLINK "https://doi.org/10.1017/aog.2018.32"</w:instrText>
      </w:r>
      <w:r>
        <w:rPr>
          <w:rStyle w:val="Hyperlink0"/>
        </w:rPr>
        <w:fldChar w:fldCharType="separate"/>
      </w:r>
      <w:r>
        <w:rPr>
          <w:rStyle w:val="Hyperlink0"/>
          <w:rFonts w:ascii="Helvetica" w:hAnsi="Helvetica"/>
          <w:sz w:val="24"/>
          <w:szCs w:val="24"/>
        </w:rPr>
        <w:t>https://doi.org/10.1017/aog.2018.32</w:t>
      </w:r>
      <w:r>
        <w:rPr>
          <w:rFonts w:ascii="Helvetica" w:eastAsia="Helvetica" w:hAnsi="Helvetica" w:cs="Helvetica"/>
          <w:sz w:val="24"/>
          <w:szCs w:val="24"/>
        </w:rPr>
        <w:fldChar w:fldCharType="end"/>
      </w:r>
    </w:p>
    <w:p w14:paraId="2EE085D2" w14:textId="77777777" w:rsidR="0009560C" w:rsidRDefault="0009560C">
      <w:pPr>
        <w:pStyle w:val="Default"/>
        <w:rPr>
          <w:rFonts w:ascii="Helvetica" w:eastAsia="Helvetica" w:hAnsi="Helvetica" w:cs="Helvetica"/>
          <w:sz w:val="24"/>
          <w:szCs w:val="24"/>
        </w:rPr>
      </w:pPr>
    </w:p>
    <w:p w14:paraId="767A9F01" w14:textId="77777777" w:rsidR="0009560C" w:rsidRDefault="00462AB1">
      <w:pPr>
        <w:pStyle w:val="Default"/>
        <w:numPr>
          <w:ilvl w:val="0"/>
          <w:numId w:val="4"/>
        </w:numPr>
        <w:rPr>
          <w:rFonts w:ascii="Helvetica" w:hAnsi="Helvetica"/>
          <w:sz w:val="24"/>
          <w:szCs w:val="24"/>
        </w:rPr>
      </w:pPr>
      <w:proofErr w:type="spellStart"/>
      <w:r>
        <w:rPr>
          <w:rFonts w:ascii="Helvetica" w:hAnsi="Helvetica"/>
          <w:sz w:val="24"/>
          <w:szCs w:val="24"/>
        </w:rPr>
        <w:t>Gimbert</w:t>
      </w:r>
      <w:proofErr w:type="spellEnd"/>
      <w:r>
        <w:rPr>
          <w:rFonts w:ascii="Helvetica" w:hAnsi="Helvetica"/>
          <w:sz w:val="24"/>
          <w:szCs w:val="24"/>
        </w:rPr>
        <w:t xml:space="preserve">, F., Tsai, V. C., Amundson, J. M., </w:t>
      </w:r>
      <w:proofErr w:type="spellStart"/>
      <w:r>
        <w:rPr>
          <w:rFonts w:ascii="Helvetica" w:hAnsi="Helvetica"/>
          <w:sz w:val="24"/>
          <w:szCs w:val="24"/>
        </w:rPr>
        <w:t>Bartholomaus</w:t>
      </w:r>
      <w:proofErr w:type="spellEnd"/>
      <w:r>
        <w:rPr>
          <w:rFonts w:ascii="Helvetica" w:hAnsi="Helvetica"/>
          <w:sz w:val="24"/>
          <w:szCs w:val="24"/>
        </w:rPr>
        <w:t xml:space="preserve">, T. C., &amp; Walter, J. I. </w:t>
      </w:r>
      <w:r>
        <w:rPr>
          <w:rFonts w:ascii="Helvetica" w:hAnsi="Helvetica"/>
          <w:sz w:val="24"/>
          <w:szCs w:val="24"/>
        </w:rPr>
        <w:t xml:space="preserve">(2016). </w:t>
      </w:r>
      <w:proofErr w:type="spellStart"/>
      <w:r>
        <w:rPr>
          <w:rFonts w:ascii="Helvetica" w:hAnsi="Helvetica"/>
          <w:sz w:val="24"/>
          <w:szCs w:val="24"/>
        </w:rPr>
        <w:t>Subseasonal</w:t>
      </w:r>
      <w:proofErr w:type="spellEnd"/>
      <w:r>
        <w:rPr>
          <w:rFonts w:ascii="Helvetica" w:hAnsi="Helvetica"/>
          <w:sz w:val="24"/>
          <w:szCs w:val="24"/>
        </w:rPr>
        <w:t xml:space="preserve"> changes observed in subglacial channel pressure, size, and sediment transport. Geophysical Research Letters, 43(8), 3786</w:t>
      </w:r>
      <w:r>
        <w:rPr>
          <w:rFonts w:ascii="Helvetica" w:hAnsi="Helvetica"/>
          <w:sz w:val="24"/>
          <w:szCs w:val="24"/>
        </w:rPr>
        <w:t>–</w:t>
      </w:r>
      <w:r>
        <w:rPr>
          <w:rFonts w:ascii="Helvetica" w:hAnsi="Helvetica"/>
          <w:sz w:val="24"/>
          <w:szCs w:val="24"/>
        </w:rPr>
        <w:t>3794. https://doi.org/10.1002/2016GL068337</w:t>
      </w:r>
    </w:p>
    <w:p w14:paraId="5932E1C6" w14:textId="77777777" w:rsidR="0009560C" w:rsidRDefault="0009560C">
      <w:pPr>
        <w:pStyle w:val="Default"/>
        <w:rPr>
          <w:rFonts w:ascii="Helvetica" w:eastAsia="Helvetica" w:hAnsi="Helvetica" w:cs="Helvetica"/>
          <w:sz w:val="24"/>
          <w:szCs w:val="24"/>
        </w:rPr>
      </w:pPr>
    </w:p>
    <w:p w14:paraId="100C3EE0" w14:textId="77777777" w:rsidR="0009560C" w:rsidRDefault="00462AB1">
      <w:pPr>
        <w:pStyle w:val="Default"/>
        <w:numPr>
          <w:ilvl w:val="0"/>
          <w:numId w:val="4"/>
        </w:numPr>
        <w:rPr>
          <w:rFonts w:ascii="Helvetica" w:hAnsi="Helvetica"/>
          <w:sz w:val="24"/>
          <w:szCs w:val="24"/>
          <w:lang w:val="de-DE"/>
        </w:rPr>
      </w:pPr>
      <w:r>
        <w:rPr>
          <w:rFonts w:ascii="Helvetica" w:hAnsi="Helvetica"/>
          <w:sz w:val="24"/>
          <w:szCs w:val="24"/>
          <w:lang w:val="de-DE"/>
        </w:rPr>
        <w:t>Huss, M., Bauder, A., Werder, M., Funk, M., &amp; Hock, R. (2009). Glacier-</w:t>
      </w:r>
      <w:proofErr w:type="spellStart"/>
      <w:r>
        <w:rPr>
          <w:rFonts w:ascii="Helvetica" w:hAnsi="Helvetica"/>
          <w:sz w:val="24"/>
          <w:szCs w:val="24"/>
          <w:lang w:val="de-DE"/>
        </w:rPr>
        <w:t>dammed</w:t>
      </w:r>
      <w:proofErr w:type="spellEnd"/>
      <w:r>
        <w:rPr>
          <w:rFonts w:ascii="Helvetica" w:hAnsi="Helvetica"/>
          <w:sz w:val="24"/>
          <w:szCs w:val="24"/>
          <w:lang w:val="de-DE"/>
        </w:rPr>
        <w:t xml:space="preserve"> </w:t>
      </w:r>
      <w:proofErr w:type="spellStart"/>
      <w:r>
        <w:rPr>
          <w:rFonts w:ascii="Helvetica" w:hAnsi="Helvetica"/>
          <w:sz w:val="24"/>
          <w:szCs w:val="24"/>
          <w:lang w:val="de-DE"/>
        </w:rPr>
        <w:t>lake</w:t>
      </w:r>
      <w:proofErr w:type="spellEnd"/>
      <w:r>
        <w:rPr>
          <w:rFonts w:ascii="Helvetica" w:hAnsi="Helvetica"/>
          <w:sz w:val="24"/>
          <w:szCs w:val="24"/>
          <w:lang w:val="de-DE"/>
        </w:rPr>
        <w:t xml:space="preserve"> </w:t>
      </w:r>
      <w:proofErr w:type="spellStart"/>
      <w:r>
        <w:rPr>
          <w:rFonts w:ascii="Helvetica" w:hAnsi="Helvetica"/>
          <w:sz w:val="24"/>
          <w:szCs w:val="24"/>
          <w:lang w:val="de-DE"/>
        </w:rPr>
        <w:t>outburst</w:t>
      </w:r>
      <w:proofErr w:type="spellEnd"/>
      <w:r>
        <w:rPr>
          <w:rFonts w:ascii="Helvetica" w:hAnsi="Helvetica"/>
          <w:sz w:val="24"/>
          <w:szCs w:val="24"/>
          <w:lang w:val="de-DE"/>
        </w:rPr>
        <w:t xml:space="preserve"> </w:t>
      </w:r>
      <w:proofErr w:type="spellStart"/>
      <w:r>
        <w:rPr>
          <w:rFonts w:ascii="Helvetica" w:hAnsi="Helvetica"/>
          <w:sz w:val="24"/>
          <w:szCs w:val="24"/>
          <w:lang w:val="de-DE"/>
        </w:rPr>
        <w:t>events</w:t>
      </w:r>
      <w:proofErr w:type="spellEnd"/>
      <w:r>
        <w:rPr>
          <w:rFonts w:ascii="Helvetica" w:hAnsi="Helvetica"/>
          <w:sz w:val="24"/>
          <w:szCs w:val="24"/>
          <w:lang w:val="de-DE"/>
        </w:rPr>
        <w:t xml:space="preserve"> </w:t>
      </w:r>
      <w:proofErr w:type="spellStart"/>
      <w:r>
        <w:rPr>
          <w:rFonts w:ascii="Helvetica" w:hAnsi="Helvetica"/>
          <w:sz w:val="24"/>
          <w:szCs w:val="24"/>
          <w:lang w:val="de-DE"/>
        </w:rPr>
        <w:t>of</w:t>
      </w:r>
      <w:proofErr w:type="spellEnd"/>
      <w:r>
        <w:rPr>
          <w:rFonts w:ascii="Helvetica" w:hAnsi="Helvetica"/>
          <w:sz w:val="24"/>
          <w:szCs w:val="24"/>
          <w:lang w:val="de-DE"/>
        </w:rPr>
        <w:t xml:space="preserve"> </w:t>
      </w:r>
      <w:proofErr w:type="spellStart"/>
      <w:r>
        <w:rPr>
          <w:rFonts w:ascii="Helvetica" w:hAnsi="Helvetica"/>
          <w:sz w:val="24"/>
          <w:szCs w:val="24"/>
          <w:lang w:val="de-DE"/>
        </w:rPr>
        <w:t>Gornersee</w:t>
      </w:r>
      <w:proofErr w:type="spellEnd"/>
      <w:r>
        <w:rPr>
          <w:rFonts w:ascii="Helvetica" w:hAnsi="Helvetica"/>
          <w:sz w:val="24"/>
          <w:szCs w:val="24"/>
          <w:lang w:val="de-DE"/>
        </w:rPr>
        <w:t xml:space="preserve">, </w:t>
      </w:r>
      <w:proofErr w:type="spellStart"/>
      <w:r>
        <w:rPr>
          <w:rFonts w:ascii="Helvetica" w:hAnsi="Helvetica"/>
          <w:sz w:val="24"/>
          <w:szCs w:val="24"/>
          <w:lang w:val="de-DE"/>
        </w:rPr>
        <w:t>Switzerland</w:t>
      </w:r>
      <w:proofErr w:type="spellEnd"/>
      <w:r>
        <w:rPr>
          <w:rFonts w:ascii="Helvetica" w:hAnsi="Helvetica"/>
          <w:sz w:val="24"/>
          <w:szCs w:val="24"/>
          <w:lang w:val="de-DE"/>
        </w:rPr>
        <w:t xml:space="preserve">. Mitteilungen Der Versuchsanstalt </w:t>
      </w:r>
      <w:proofErr w:type="spellStart"/>
      <w:r>
        <w:rPr>
          <w:rFonts w:ascii="Helvetica" w:hAnsi="Helvetica"/>
          <w:sz w:val="24"/>
          <w:szCs w:val="24"/>
          <w:lang w:val="de-DE"/>
        </w:rPr>
        <w:t>Fur</w:t>
      </w:r>
      <w:proofErr w:type="spellEnd"/>
      <w:r>
        <w:rPr>
          <w:rFonts w:ascii="Helvetica" w:hAnsi="Helvetica"/>
          <w:sz w:val="24"/>
          <w:szCs w:val="24"/>
          <w:lang w:val="de-DE"/>
        </w:rPr>
        <w:t xml:space="preserve"> Wasserbau, Hydrologie Und Glaziologie an Der </w:t>
      </w:r>
      <w:proofErr w:type="spellStart"/>
      <w:r>
        <w:rPr>
          <w:rFonts w:ascii="Helvetica" w:hAnsi="Helvetica"/>
          <w:sz w:val="24"/>
          <w:szCs w:val="24"/>
          <w:lang w:val="de-DE"/>
        </w:rPr>
        <w:t>Eidgenossischen</w:t>
      </w:r>
      <w:proofErr w:type="spellEnd"/>
      <w:r>
        <w:rPr>
          <w:rFonts w:ascii="Helvetica" w:hAnsi="Helvetica"/>
          <w:sz w:val="24"/>
          <w:szCs w:val="24"/>
          <w:lang w:val="de-DE"/>
        </w:rPr>
        <w:t xml:space="preserve"> Technischen Hochschule </w:t>
      </w:r>
      <w:proofErr w:type="spellStart"/>
      <w:r>
        <w:rPr>
          <w:rFonts w:ascii="Helvetica" w:hAnsi="Helvetica"/>
          <w:sz w:val="24"/>
          <w:szCs w:val="24"/>
          <w:lang w:val="de-DE"/>
        </w:rPr>
        <w:t>Zurich</w:t>
      </w:r>
      <w:proofErr w:type="spellEnd"/>
      <w:r>
        <w:rPr>
          <w:rFonts w:ascii="Helvetica" w:hAnsi="Helvetica"/>
          <w:sz w:val="24"/>
          <w:szCs w:val="24"/>
          <w:lang w:val="de-DE"/>
        </w:rPr>
        <w:t>, 213, 65</w:t>
      </w:r>
      <w:r>
        <w:rPr>
          <w:rFonts w:ascii="Helvetica" w:hAnsi="Helvetica"/>
          <w:sz w:val="24"/>
          <w:szCs w:val="24"/>
        </w:rPr>
        <w:t>–</w:t>
      </w:r>
      <w:r>
        <w:rPr>
          <w:rFonts w:ascii="Helvetica" w:hAnsi="Helvetica"/>
          <w:sz w:val="24"/>
          <w:szCs w:val="24"/>
        </w:rPr>
        <w:t>84.</w:t>
      </w:r>
    </w:p>
    <w:p w14:paraId="40D4D7F7" w14:textId="77777777" w:rsidR="0009560C" w:rsidRDefault="0009560C">
      <w:pPr>
        <w:pStyle w:val="Default"/>
        <w:rPr>
          <w:rFonts w:ascii="Helvetica" w:eastAsia="Helvetica" w:hAnsi="Helvetica" w:cs="Helvetica"/>
          <w:sz w:val="24"/>
          <w:szCs w:val="24"/>
        </w:rPr>
      </w:pPr>
    </w:p>
    <w:p w14:paraId="406DE83C" w14:textId="77777777" w:rsidR="0009560C" w:rsidRDefault="00462AB1">
      <w:pPr>
        <w:pStyle w:val="TableStyle2"/>
        <w:numPr>
          <w:ilvl w:val="0"/>
          <w:numId w:val="4"/>
        </w:numPr>
        <w:rPr>
          <w:rFonts w:ascii="Helvetica" w:hAnsi="Helvetica"/>
          <w:sz w:val="24"/>
          <w:szCs w:val="24"/>
        </w:rPr>
      </w:pPr>
      <w:r>
        <w:rPr>
          <w:rFonts w:ascii="Helvetica" w:hAnsi="Helvetica"/>
          <w:sz w:val="24"/>
          <w:szCs w:val="24"/>
        </w:rPr>
        <w:lastRenderedPageBreak/>
        <w:t xml:space="preserve"> </w:t>
      </w:r>
      <w:r>
        <w:rPr>
          <w:rFonts w:ascii="Helvetica" w:hAnsi="Helvetica"/>
          <w:sz w:val="24"/>
          <w:szCs w:val="24"/>
          <w:shd w:val="clear" w:color="auto" w:fill="FFFFFF"/>
        </w:rPr>
        <w:t xml:space="preserve">Holtzman, B. K., </w:t>
      </w:r>
      <w:proofErr w:type="spellStart"/>
      <w:r>
        <w:rPr>
          <w:rFonts w:ascii="Helvetica" w:hAnsi="Helvetica"/>
          <w:sz w:val="24"/>
          <w:szCs w:val="24"/>
          <w:shd w:val="clear" w:color="auto" w:fill="FFFFFF"/>
        </w:rPr>
        <w:t>Pat</w:t>
      </w:r>
      <w:r>
        <w:rPr>
          <w:rFonts w:ascii="Helvetica" w:hAnsi="Helvetica"/>
          <w:sz w:val="24"/>
          <w:szCs w:val="24"/>
          <w:shd w:val="clear" w:color="auto" w:fill="FFFFFF"/>
        </w:rPr>
        <w:t>é</w:t>
      </w:r>
      <w:proofErr w:type="spellEnd"/>
      <w:r>
        <w:rPr>
          <w:rFonts w:ascii="Helvetica" w:hAnsi="Helvetica"/>
          <w:sz w:val="24"/>
          <w:szCs w:val="24"/>
          <w:shd w:val="clear" w:color="auto" w:fill="FFFFFF"/>
        </w:rPr>
        <w:t xml:space="preserve">, A., Paisley, J., </w:t>
      </w:r>
      <w:proofErr w:type="spellStart"/>
      <w:r>
        <w:rPr>
          <w:rFonts w:ascii="Helvetica" w:hAnsi="Helvetica"/>
          <w:sz w:val="24"/>
          <w:szCs w:val="24"/>
          <w:shd w:val="clear" w:color="auto" w:fill="FFFFFF"/>
        </w:rPr>
        <w:t>Waldhauser</w:t>
      </w:r>
      <w:proofErr w:type="spellEnd"/>
      <w:r>
        <w:rPr>
          <w:rFonts w:ascii="Helvetica" w:hAnsi="Helvetica"/>
          <w:sz w:val="24"/>
          <w:szCs w:val="24"/>
          <w:shd w:val="clear" w:color="auto" w:fill="FFFFFF"/>
        </w:rPr>
        <w:t xml:space="preserve">, F., &amp; Repetto, D. (2018). Machine learning reveals cyclic changes in seismic source spectra in Geysers geothermal field. Science Advances, 4(5), eaao2929. </w:t>
      </w:r>
      <w:r>
        <w:rPr>
          <w:rStyle w:val="Hyperlink0"/>
        </w:rPr>
        <w:fldChar w:fldCharType="begin"/>
      </w:r>
      <w:r>
        <w:rPr>
          <w:rStyle w:val="Hyperlink0"/>
          <w:rFonts w:ascii="Helvetica" w:eastAsia="Helvetica" w:hAnsi="Helvetica" w:cs="Helvetica"/>
          <w:sz w:val="24"/>
          <w:szCs w:val="24"/>
        </w:rPr>
        <w:instrText xml:space="preserve"> HYPERLINK "https://doi.org/10.1126/sciadv.aao2929"</w:instrText>
      </w:r>
      <w:r>
        <w:rPr>
          <w:rStyle w:val="Hyperlink0"/>
        </w:rPr>
        <w:fldChar w:fldCharType="separate"/>
      </w:r>
      <w:r>
        <w:rPr>
          <w:rStyle w:val="Hyperlink0"/>
          <w:rFonts w:ascii="Helvetica" w:hAnsi="Helvetica"/>
          <w:sz w:val="24"/>
          <w:szCs w:val="24"/>
        </w:rPr>
        <w:t>https://doi.org/10.</w:t>
      </w:r>
      <w:r>
        <w:rPr>
          <w:rStyle w:val="Hyperlink0"/>
          <w:rFonts w:ascii="Helvetica" w:hAnsi="Helvetica"/>
          <w:sz w:val="24"/>
          <w:szCs w:val="24"/>
        </w:rPr>
        <w:t>1126/sciadv.aao2929</w:t>
      </w:r>
      <w:r>
        <w:rPr>
          <w:rFonts w:ascii="Helvetica" w:eastAsia="Helvetica" w:hAnsi="Helvetica" w:cs="Helvetica"/>
          <w:sz w:val="24"/>
          <w:szCs w:val="24"/>
        </w:rPr>
        <w:fldChar w:fldCharType="end"/>
      </w:r>
      <w:r>
        <w:rPr>
          <w:rFonts w:ascii="Helvetica" w:hAnsi="Helvetica"/>
          <w:sz w:val="24"/>
          <w:szCs w:val="24"/>
        </w:rPr>
        <w:t xml:space="preserve"> </w:t>
      </w:r>
    </w:p>
    <w:p w14:paraId="537326E7" w14:textId="77777777" w:rsidR="0009560C" w:rsidRDefault="0009560C">
      <w:pPr>
        <w:pStyle w:val="TableStyle2"/>
        <w:rPr>
          <w:rFonts w:ascii="Helvetica" w:eastAsia="Helvetica" w:hAnsi="Helvetica" w:cs="Helvetica"/>
          <w:sz w:val="24"/>
          <w:szCs w:val="24"/>
        </w:rPr>
      </w:pPr>
    </w:p>
    <w:p w14:paraId="03A85559" w14:textId="77777777" w:rsidR="0009560C" w:rsidRDefault="00462AB1">
      <w:pPr>
        <w:pStyle w:val="TableStyle2"/>
        <w:numPr>
          <w:ilvl w:val="0"/>
          <w:numId w:val="4"/>
        </w:numPr>
        <w:rPr>
          <w:rFonts w:ascii="Helvetica" w:hAnsi="Helvetica"/>
          <w:sz w:val="24"/>
          <w:szCs w:val="24"/>
        </w:rPr>
      </w:pPr>
      <w:r>
        <w:rPr>
          <w:rFonts w:ascii="Helvetica" w:hAnsi="Helvetica"/>
          <w:sz w:val="24"/>
          <w:szCs w:val="24"/>
        </w:rPr>
        <w:t xml:space="preserve">Jenkins II, W. F., </w:t>
      </w:r>
      <w:proofErr w:type="spellStart"/>
      <w:r>
        <w:rPr>
          <w:rFonts w:ascii="Helvetica" w:hAnsi="Helvetica"/>
          <w:sz w:val="24"/>
          <w:szCs w:val="24"/>
        </w:rPr>
        <w:t>Gerstoft</w:t>
      </w:r>
      <w:proofErr w:type="spellEnd"/>
      <w:r>
        <w:rPr>
          <w:rFonts w:ascii="Helvetica" w:hAnsi="Helvetica"/>
          <w:sz w:val="24"/>
          <w:szCs w:val="24"/>
        </w:rPr>
        <w:t xml:space="preserve">, P., Bianco, M. J., &amp; Peter, D. (2021). Unsupervised Deep Clustering of Seismic </w:t>
      </w:r>
      <w:proofErr w:type="gramStart"/>
      <w:r>
        <w:rPr>
          <w:rFonts w:ascii="Helvetica" w:hAnsi="Helvetica"/>
          <w:sz w:val="24"/>
          <w:szCs w:val="24"/>
        </w:rPr>
        <w:t>Data :</w:t>
      </w:r>
      <w:proofErr w:type="gramEnd"/>
      <w:r>
        <w:rPr>
          <w:rFonts w:ascii="Helvetica" w:hAnsi="Helvetica"/>
          <w:sz w:val="24"/>
          <w:szCs w:val="24"/>
        </w:rPr>
        <w:t xml:space="preserve"> Monitoring the Ross Ice Shelf , Antarctica. </w:t>
      </w:r>
      <w:proofErr w:type="spellStart"/>
      <w:r>
        <w:rPr>
          <w:rFonts w:ascii="Helvetica" w:hAnsi="Helvetica"/>
          <w:sz w:val="24"/>
          <w:szCs w:val="24"/>
        </w:rPr>
        <w:t>ESSOAr</w:t>
      </w:r>
      <w:proofErr w:type="spellEnd"/>
      <w:r>
        <w:rPr>
          <w:rFonts w:ascii="Helvetica" w:hAnsi="Helvetica"/>
          <w:sz w:val="24"/>
          <w:szCs w:val="24"/>
        </w:rPr>
        <w:t xml:space="preserve"> Preprint Archive, 1</w:t>
      </w:r>
      <w:r>
        <w:rPr>
          <w:rFonts w:ascii="Helvetica" w:hAnsi="Helvetica"/>
          <w:sz w:val="24"/>
          <w:szCs w:val="24"/>
        </w:rPr>
        <w:t>–</w:t>
      </w:r>
      <w:r>
        <w:rPr>
          <w:rFonts w:ascii="Helvetica" w:hAnsi="Helvetica"/>
          <w:sz w:val="24"/>
          <w:szCs w:val="24"/>
        </w:rPr>
        <w:t>40. https://doi.org/10.1002/ESSOAR.10505894.1</w:t>
      </w:r>
    </w:p>
    <w:p w14:paraId="6BDEDA3F" w14:textId="77777777" w:rsidR="0009560C" w:rsidRDefault="0009560C">
      <w:pPr>
        <w:pStyle w:val="TableStyle2"/>
        <w:rPr>
          <w:rFonts w:ascii="Helvetica" w:eastAsia="Helvetica" w:hAnsi="Helvetica" w:cs="Helvetica"/>
          <w:sz w:val="24"/>
          <w:szCs w:val="24"/>
        </w:rPr>
      </w:pPr>
    </w:p>
    <w:p w14:paraId="5F679573" w14:textId="77777777" w:rsidR="0009560C" w:rsidRDefault="00462AB1">
      <w:pPr>
        <w:pStyle w:val="Default"/>
        <w:numPr>
          <w:ilvl w:val="0"/>
          <w:numId w:val="4"/>
        </w:numPr>
        <w:rPr>
          <w:rFonts w:ascii="Helvetica" w:hAnsi="Helvetica"/>
          <w:sz w:val="24"/>
          <w:szCs w:val="24"/>
        </w:rPr>
      </w:pPr>
      <w:proofErr w:type="spellStart"/>
      <w:r>
        <w:rPr>
          <w:rFonts w:ascii="Helvetica" w:hAnsi="Helvetica"/>
          <w:sz w:val="24"/>
          <w:szCs w:val="24"/>
        </w:rPr>
        <w:t>Klapuri</w:t>
      </w:r>
      <w:proofErr w:type="spellEnd"/>
      <w:r>
        <w:rPr>
          <w:rFonts w:ascii="Helvetica" w:hAnsi="Helvetica"/>
          <w:sz w:val="24"/>
          <w:szCs w:val="24"/>
        </w:rPr>
        <w:t>, A., &amp; Davy, M. (Eds.). (2007). Signal processing methods for music transcription, chapter 5. Springer Science &amp; Business Media.</w:t>
      </w:r>
    </w:p>
    <w:p w14:paraId="23DD52A4" w14:textId="77777777" w:rsidR="0009560C" w:rsidRDefault="0009560C">
      <w:pPr>
        <w:pStyle w:val="Default"/>
        <w:rPr>
          <w:rFonts w:ascii="Helvetica" w:eastAsia="Helvetica" w:hAnsi="Helvetica" w:cs="Helvetica"/>
          <w:sz w:val="24"/>
          <w:szCs w:val="24"/>
        </w:rPr>
      </w:pPr>
    </w:p>
    <w:p w14:paraId="7CB82CB3" w14:textId="77777777" w:rsidR="0009560C" w:rsidRDefault="00462AB1">
      <w:pPr>
        <w:pStyle w:val="Default"/>
        <w:numPr>
          <w:ilvl w:val="0"/>
          <w:numId w:val="4"/>
        </w:numPr>
        <w:rPr>
          <w:rFonts w:ascii="Helvetica" w:hAnsi="Helvetica"/>
          <w:sz w:val="24"/>
          <w:szCs w:val="24"/>
        </w:rPr>
      </w:pPr>
      <w:proofErr w:type="gramStart"/>
      <w:r>
        <w:rPr>
          <w:rFonts w:ascii="Helvetica" w:hAnsi="Helvetica"/>
          <w:sz w:val="24"/>
          <w:szCs w:val="24"/>
        </w:rPr>
        <w:t>Karl</w:t>
      </w:r>
      <w:r>
        <w:rPr>
          <w:rFonts w:ascii="Helvetica" w:hAnsi="Helvetica"/>
          <w:sz w:val="24"/>
          <w:szCs w:val="24"/>
        </w:rPr>
        <w:t xml:space="preserve">  </w:t>
      </w:r>
      <w:r>
        <w:rPr>
          <w:rFonts w:ascii="Helvetica" w:hAnsi="Helvetica"/>
          <w:sz w:val="24"/>
          <w:szCs w:val="24"/>
        </w:rPr>
        <w:t>Pearson</w:t>
      </w:r>
      <w:proofErr w:type="gramEnd"/>
      <w:r>
        <w:rPr>
          <w:rFonts w:ascii="Helvetica" w:hAnsi="Helvetica"/>
          <w:sz w:val="24"/>
          <w:szCs w:val="24"/>
        </w:rPr>
        <w:t xml:space="preserve">  </w:t>
      </w:r>
      <w:r>
        <w:rPr>
          <w:rFonts w:ascii="Helvetica" w:hAnsi="Helvetica"/>
          <w:sz w:val="24"/>
          <w:szCs w:val="24"/>
        </w:rPr>
        <w:t xml:space="preserve">F.R.S. . (1901). LIII. On lines and planes of closest fit to systems of points in space. The </w:t>
      </w:r>
      <w:r>
        <w:rPr>
          <w:rFonts w:ascii="Helvetica" w:hAnsi="Helvetica"/>
          <w:sz w:val="24"/>
          <w:szCs w:val="24"/>
        </w:rPr>
        <w:t>London, Edinburgh, and Dublin Philosophical Magazine and Journal of Science, 2(11), 559</w:t>
      </w:r>
      <w:r>
        <w:rPr>
          <w:rFonts w:ascii="Helvetica" w:hAnsi="Helvetica"/>
          <w:sz w:val="24"/>
          <w:szCs w:val="24"/>
        </w:rPr>
        <w:t>–</w:t>
      </w:r>
      <w:r>
        <w:rPr>
          <w:rFonts w:ascii="Helvetica" w:hAnsi="Helvetica"/>
          <w:sz w:val="24"/>
          <w:szCs w:val="24"/>
        </w:rPr>
        <w:t xml:space="preserve">572. </w:t>
      </w:r>
      <w:r>
        <w:rPr>
          <w:rStyle w:val="Hyperlink0"/>
        </w:rPr>
        <w:fldChar w:fldCharType="begin"/>
      </w:r>
      <w:r>
        <w:rPr>
          <w:rStyle w:val="Hyperlink0"/>
          <w:rFonts w:ascii="Helvetica" w:eastAsia="Helvetica" w:hAnsi="Helvetica" w:cs="Helvetica"/>
          <w:sz w:val="24"/>
          <w:szCs w:val="24"/>
        </w:rPr>
        <w:instrText xml:space="preserve"> HYPERLINK "https://doi.org/10.1080/14786440109462720"</w:instrText>
      </w:r>
      <w:r>
        <w:rPr>
          <w:rStyle w:val="Hyperlink0"/>
        </w:rPr>
        <w:fldChar w:fldCharType="separate"/>
      </w:r>
      <w:r>
        <w:rPr>
          <w:rStyle w:val="Hyperlink0"/>
          <w:rFonts w:ascii="Helvetica" w:hAnsi="Helvetica"/>
          <w:sz w:val="24"/>
          <w:szCs w:val="24"/>
        </w:rPr>
        <w:t>https://doi.org/10.1080/14786440109462720</w:t>
      </w:r>
      <w:r>
        <w:rPr>
          <w:rFonts w:ascii="Helvetica" w:eastAsia="Helvetica" w:hAnsi="Helvetica" w:cs="Helvetica"/>
          <w:sz w:val="24"/>
          <w:szCs w:val="24"/>
        </w:rPr>
        <w:fldChar w:fldCharType="end"/>
      </w:r>
    </w:p>
    <w:p w14:paraId="4097C809" w14:textId="77777777" w:rsidR="0009560C" w:rsidRDefault="0009560C">
      <w:pPr>
        <w:pStyle w:val="Default"/>
        <w:rPr>
          <w:rFonts w:ascii="Helvetica" w:eastAsia="Helvetica" w:hAnsi="Helvetica" w:cs="Helvetica"/>
          <w:sz w:val="24"/>
          <w:szCs w:val="24"/>
        </w:rPr>
      </w:pPr>
    </w:p>
    <w:p w14:paraId="19E1E899" w14:textId="77777777" w:rsidR="0009560C" w:rsidRDefault="00462AB1">
      <w:pPr>
        <w:pStyle w:val="TableStyle2"/>
        <w:numPr>
          <w:ilvl w:val="0"/>
          <w:numId w:val="4"/>
        </w:numPr>
        <w:rPr>
          <w:rFonts w:ascii="Helvetica" w:hAnsi="Helvetica"/>
          <w:sz w:val="24"/>
          <w:szCs w:val="24"/>
        </w:rPr>
      </w:pPr>
      <w:r>
        <w:rPr>
          <w:rFonts w:ascii="Helvetica" w:hAnsi="Helvetica"/>
          <w:sz w:val="24"/>
          <w:szCs w:val="24"/>
          <w:shd w:val="clear" w:color="auto" w:fill="FFFFFF"/>
        </w:rPr>
        <w:t xml:space="preserve">Kong, Q., </w:t>
      </w:r>
      <w:proofErr w:type="spellStart"/>
      <w:r>
        <w:rPr>
          <w:rFonts w:ascii="Helvetica" w:hAnsi="Helvetica"/>
          <w:sz w:val="24"/>
          <w:szCs w:val="24"/>
          <w:shd w:val="clear" w:color="auto" w:fill="FFFFFF"/>
        </w:rPr>
        <w:t>Trugman</w:t>
      </w:r>
      <w:proofErr w:type="spellEnd"/>
      <w:r>
        <w:rPr>
          <w:rFonts w:ascii="Helvetica" w:hAnsi="Helvetica"/>
          <w:sz w:val="24"/>
          <w:szCs w:val="24"/>
          <w:shd w:val="clear" w:color="auto" w:fill="FFFFFF"/>
        </w:rPr>
        <w:t xml:space="preserve">, D. T., Ross, Z. E., Bianco, M. J., </w:t>
      </w:r>
      <w:r>
        <w:rPr>
          <w:rFonts w:ascii="Helvetica" w:hAnsi="Helvetica"/>
          <w:sz w:val="24"/>
          <w:szCs w:val="24"/>
          <w:shd w:val="clear" w:color="auto" w:fill="FFFFFF"/>
        </w:rPr>
        <w:t xml:space="preserve">Meade, B. J., &amp; </w:t>
      </w:r>
      <w:proofErr w:type="spellStart"/>
      <w:r>
        <w:rPr>
          <w:rFonts w:ascii="Helvetica" w:hAnsi="Helvetica"/>
          <w:sz w:val="24"/>
          <w:szCs w:val="24"/>
          <w:shd w:val="clear" w:color="auto" w:fill="FFFFFF"/>
        </w:rPr>
        <w:t>Gerstoft</w:t>
      </w:r>
      <w:proofErr w:type="spellEnd"/>
      <w:r>
        <w:rPr>
          <w:rFonts w:ascii="Helvetica" w:hAnsi="Helvetica"/>
          <w:sz w:val="24"/>
          <w:szCs w:val="24"/>
          <w:shd w:val="clear" w:color="auto" w:fill="FFFFFF"/>
        </w:rPr>
        <w:t>, P. (2019). Machine learning in seismology: Turning data into insights. Seismological Research Letters, 90(1), 3</w:t>
      </w:r>
      <w:r>
        <w:rPr>
          <w:rFonts w:ascii="Helvetica" w:hAnsi="Helvetica"/>
          <w:sz w:val="24"/>
          <w:szCs w:val="24"/>
          <w:shd w:val="clear" w:color="auto" w:fill="FFFFFF"/>
        </w:rPr>
        <w:t>–</w:t>
      </w:r>
      <w:r>
        <w:rPr>
          <w:rFonts w:ascii="Helvetica" w:hAnsi="Helvetica"/>
          <w:sz w:val="24"/>
          <w:szCs w:val="24"/>
          <w:shd w:val="clear" w:color="auto" w:fill="FFFFFF"/>
        </w:rPr>
        <w:t xml:space="preserve">14. </w:t>
      </w:r>
      <w:r>
        <w:rPr>
          <w:rStyle w:val="Hyperlink0"/>
        </w:rPr>
        <w:fldChar w:fldCharType="begin"/>
      </w:r>
      <w:r>
        <w:rPr>
          <w:rStyle w:val="Hyperlink0"/>
          <w:rFonts w:ascii="Helvetica" w:eastAsia="Helvetica" w:hAnsi="Helvetica" w:cs="Helvetica"/>
          <w:sz w:val="24"/>
          <w:szCs w:val="24"/>
        </w:rPr>
        <w:instrText xml:space="preserve"> HYPERLINK "https://doi.org/10.1785/0220180259"</w:instrText>
      </w:r>
      <w:r>
        <w:rPr>
          <w:rStyle w:val="Hyperlink0"/>
        </w:rPr>
        <w:fldChar w:fldCharType="separate"/>
      </w:r>
      <w:r>
        <w:rPr>
          <w:rStyle w:val="Hyperlink0"/>
          <w:rFonts w:ascii="Helvetica" w:hAnsi="Helvetica"/>
          <w:sz w:val="24"/>
          <w:szCs w:val="24"/>
        </w:rPr>
        <w:t>https://doi.org/10.1785/0220180259</w:t>
      </w:r>
      <w:r>
        <w:rPr>
          <w:rFonts w:ascii="Helvetica" w:eastAsia="Helvetica" w:hAnsi="Helvetica" w:cs="Helvetica"/>
          <w:sz w:val="24"/>
          <w:szCs w:val="24"/>
        </w:rPr>
        <w:fldChar w:fldCharType="end"/>
      </w:r>
    </w:p>
    <w:p w14:paraId="0AA4FB92" w14:textId="77777777" w:rsidR="0009560C" w:rsidRDefault="0009560C">
      <w:pPr>
        <w:pStyle w:val="Default"/>
        <w:rPr>
          <w:rFonts w:ascii="Helvetica" w:eastAsia="Helvetica" w:hAnsi="Helvetica" w:cs="Helvetica"/>
          <w:sz w:val="24"/>
          <w:szCs w:val="24"/>
        </w:rPr>
      </w:pPr>
    </w:p>
    <w:p w14:paraId="7653B62D" w14:textId="77777777" w:rsidR="0009560C" w:rsidRDefault="00462AB1">
      <w:pPr>
        <w:pStyle w:val="Default"/>
        <w:numPr>
          <w:ilvl w:val="0"/>
          <w:numId w:val="4"/>
        </w:numPr>
        <w:rPr>
          <w:rFonts w:ascii="Helvetica" w:hAnsi="Helvetica"/>
          <w:sz w:val="24"/>
          <w:szCs w:val="24"/>
        </w:rPr>
      </w:pPr>
      <w:r>
        <w:rPr>
          <w:rFonts w:ascii="Helvetica" w:hAnsi="Helvetica"/>
          <w:sz w:val="24"/>
          <w:szCs w:val="24"/>
        </w:rPr>
        <w:t>Lamb, O., Lees, J., Marin, L</w:t>
      </w:r>
      <w:r>
        <w:rPr>
          <w:rFonts w:ascii="Helvetica" w:hAnsi="Helvetica"/>
          <w:sz w:val="24"/>
          <w:szCs w:val="24"/>
        </w:rPr>
        <w:t xml:space="preserve">. F., </w:t>
      </w:r>
      <w:proofErr w:type="spellStart"/>
      <w:r>
        <w:rPr>
          <w:rFonts w:ascii="Helvetica" w:hAnsi="Helvetica"/>
          <w:sz w:val="24"/>
          <w:szCs w:val="24"/>
        </w:rPr>
        <w:t>Lazo</w:t>
      </w:r>
      <w:proofErr w:type="spellEnd"/>
      <w:r>
        <w:rPr>
          <w:rFonts w:ascii="Helvetica" w:hAnsi="Helvetica"/>
          <w:sz w:val="24"/>
          <w:szCs w:val="24"/>
        </w:rPr>
        <w:t xml:space="preserve">, J., Rivera, A., Shore, M., &amp; Lee, S. (2020). Investigating potential icequakes at </w:t>
      </w:r>
      <w:proofErr w:type="spellStart"/>
      <w:r>
        <w:rPr>
          <w:rFonts w:ascii="Helvetica" w:hAnsi="Helvetica"/>
          <w:sz w:val="24"/>
          <w:szCs w:val="24"/>
        </w:rPr>
        <w:t>Llaima</w:t>
      </w:r>
      <w:proofErr w:type="spellEnd"/>
      <w:r>
        <w:rPr>
          <w:rFonts w:ascii="Helvetica" w:hAnsi="Helvetica"/>
          <w:sz w:val="24"/>
          <w:szCs w:val="24"/>
        </w:rPr>
        <w:t xml:space="preserve"> volcano, Chile. </w:t>
      </w:r>
      <w:proofErr w:type="spellStart"/>
      <w:r>
        <w:rPr>
          <w:rFonts w:ascii="Helvetica" w:hAnsi="Helvetica"/>
          <w:sz w:val="24"/>
          <w:szCs w:val="24"/>
        </w:rPr>
        <w:t>Volcanica</w:t>
      </w:r>
      <w:proofErr w:type="spellEnd"/>
      <w:r>
        <w:rPr>
          <w:rFonts w:ascii="Helvetica" w:hAnsi="Helvetica"/>
          <w:sz w:val="24"/>
          <w:szCs w:val="24"/>
        </w:rPr>
        <w:t>, 3(1), 29</w:t>
      </w:r>
      <w:r>
        <w:rPr>
          <w:rFonts w:ascii="Helvetica" w:hAnsi="Helvetica"/>
          <w:sz w:val="24"/>
          <w:szCs w:val="24"/>
        </w:rPr>
        <w:t>–</w:t>
      </w:r>
      <w:r>
        <w:rPr>
          <w:rFonts w:ascii="Helvetica" w:hAnsi="Helvetica"/>
          <w:sz w:val="24"/>
          <w:szCs w:val="24"/>
        </w:rPr>
        <w:t xml:space="preserve">42. </w:t>
      </w:r>
      <w:r>
        <w:rPr>
          <w:rStyle w:val="Hyperlink0"/>
        </w:rPr>
        <w:fldChar w:fldCharType="begin"/>
      </w:r>
      <w:r>
        <w:rPr>
          <w:rStyle w:val="Hyperlink0"/>
          <w:rFonts w:ascii="Helvetica" w:eastAsia="Helvetica" w:hAnsi="Helvetica" w:cs="Helvetica"/>
          <w:sz w:val="24"/>
          <w:szCs w:val="24"/>
        </w:rPr>
        <w:instrText xml:space="preserve"> HYPERLINK "https://doi.org/10.30909/vol.03.01.2942"</w:instrText>
      </w:r>
      <w:r>
        <w:rPr>
          <w:rStyle w:val="Hyperlink0"/>
        </w:rPr>
        <w:fldChar w:fldCharType="separate"/>
      </w:r>
      <w:r>
        <w:rPr>
          <w:rStyle w:val="Hyperlink0"/>
          <w:rFonts w:ascii="Helvetica" w:hAnsi="Helvetica"/>
          <w:sz w:val="24"/>
          <w:szCs w:val="24"/>
          <w:lang w:val="pt-PT"/>
        </w:rPr>
        <w:t>https://doi.org/10.30909/vol.03.01.2942</w:t>
      </w:r>
      <w:r>
        <w:rPr>
          <w:rFonts w:ascii="Helvetica" w:eastAsia="Helvetica" w:hAnsi="Helvetica" w:cs="Helvetica"/>
          <w:sz w:val="24"/>
          <w:szCs w:val="24"/>
        </w:rPr>
        <w:fldChar w:fldCharType="end"/>
      </w:r>
    </w:p>
    <w:p w14:paraId="0480C7A6" w14:textId="77777777" w:rsidR="0009560C" w:rsidRDefault="0009560C">
      <w:pPr>
        <w:pStyle w:val="Default"/>
        <w:rPr>
          <w:rFonts w:ascii="Helvetica" w:eastAsia="Helvetica" w:hAnsi="Helvetica" w:cs="Helvetica"/>
          <w:sz w:val="24"/>
          <w:szCs w:val="24"/>
        </w:rPr>
      </w:pPr>
    </w:p>
    <w:p w14:paraId="5B77E2FA" w14:textId="77777777" w:rsidR="0009560C" w:rsidRDefault="00462AB1">
      <w:pPr>
        <w:pStyle w:val="Default"/>
        <w:numPr>
          <w:ilvl w:val="0"/>
          <w:numId w:val="4"/>
        </w:numPr>
        <w:rPr>
          <w:rFonts w:ascii="Helvetica" w:hAnsi="Helvetica"/>
          <w:sz w:val="24"/>
          <w:szCs w:val="24"/>
        </w:rPr>
      </w:pPr>
      <w:r>
        <w:rPr>
          <w:rFonts w:ascii="Helvetica" w:hAnsi="Helvetica"/>
          <w:sz w:val="24"/>
          <w:szCs w:val="24"/>
        </w:rPr>
        <w:t xml:space="preserve">Lever, J., </w:t>
      </w:r>
      <w:proofErr w:type="spellStart"/>
      <w:r>
        <w:rPr>
          <w:rFonts w:ascii="Helvetica" w:hAnsi="Helvetica"/>
          <w:sz w:val="24"/>
          <w:szCs w:val="24"/>
        </w:rPr>
        <w:t>Krzywins</w:t>
      </w:r>
      <w:r>
        <w:rPr>
          <w:rFonts w:ascii="Helvetica" w:hAnsi="Helvetica"/>
          <w:sz w:val="24"/>
          <w:szCs w:val="24"/>
        </w:rPr>
        <w:t>ki</w:t>
      </w:r>
      <w:proofErr w:type="spellEnd"/>
      <w:r>
        <w:rPr>
          <w:rFonts w:ascii="Helvetica" w:hAnsi="Helvetica"/>
          <w:sz w:val="24"/>
          <w:szCs w:val="24"/>
        </w:rPr>
        <w:t>, M., &amp; Altman, N. (2017). Points of Significance: Principal component analysis. In Nature Methods (Vol. 14, Issue 7, pp. 641</w:t>
      </w:r>
      <w:r>
        <w:rPr>
          <w:rFonts w:ascii="Helvetica" w:hAnsi="Helvetica"/>
          <w:sz w:val="24"/>
          <w:szCs w:val="24"/>
        </w:rPr>
        <w:t>–</w:t>
      </w:r>
      <w:r>
        <w:rPr>
          <w:rFonts w:ascii="Helvetica" w:hAnsi="Helvetica"/>
          <w:sz w:val="24"/>
          <w:szCs w:val="24"/>
        </w:rPr>
        <w:t xml:space="preserve">642). Nature Publishing Group. </w:t>
      </w:r>
      <w:r>
        <w:rPr>
          <w:rStyle w:val="Hyperlink0"/>
        </w:rPr>
        <w:fldChar w:fldCharType="begin"/>
      </w:r>
      <w:r>
        <w:rPr>
          <w:rStyle w:val="Hyperlink0"/>
          <w:rFonts w:ascii="Helvetica" w:eastAsia="Helvetica" w:hAnsi="Helvetica" w:cs="Helvetica"/>
          <w:sz w:val="24"/>
          <w:szCs w:val="24"/>
        </w:rPr>
        <w:instrText xml:space="preserve"> HYPERLINK "https://doi.org/10.1038/nmeth.4346"</w:instrText>
      </w:r>
      <w:r>
        <w:rPr>
          <w:rStyle w:val="Hyperlink0"/>
        </w:rPr>
        <w:fldChar w:fldCharType="separate"/>
      </w:r>
      <w:r>
        <w:rPr>
          <w:rStyle w:val="Hyperlink0"/>
          <w:rFonts w:ascii="Helvetica" w:hAnsi="Helvetica"/>
          <w:sz w:val="24"/>
          <w:szCs w:val="24"/>
        </w:rPr>
        <w:t>https://doi.org/10.1038/nmeth.4346</w:t>
      </w:r>
      <w:r>
        <w:rPr>
          <w:rFonts w:ascii="Helvetica" w:eastAsia="Helvetica" w:hAnsi="Helvetica" w:cs="Helvetica"/>
          <w:sz w:val="24"/>
          <w:szCs w:val="24"/>
        </w:rPr>
        <w:fldChar w:fldCharType="end"/>
      </w:r>
    </w:p>
    <w:p w14:paraId="214B6917" w14:textId="77777777" w:rsidR="0009560C" w:rsidRDefault="0009560C">
      <w:pPr>
        <w:pStyle w:val="Default"/>
        <w:rPr>
          <w:rFonts w:ascii="Helvetica" w:eastAsia="Helvetica" w:hAnsi="Helvetica" w:cs="Helvetica"/>
          <w:sz w:val="24"/>
          <w:szCs w:val="24"/>
        </w:rPr>
      </w:pPr>
    </w:p>
    <w:p w14:paraId="650B49C8" w14:textId="77777777" w:rsidR="0009560C" w:rsidRDefault="00462AB1">
      <w:pPr>
        <w:pStyle w:val="Default"/>
        <w:numPr>
          <w:ilvl w:val="0"/>
          <w:numId w:val="4"/>
        </w:numPr>
        <w:rPr>
          <w:rFonts w:ascii="Helvetica" w:hAnsi="Helvetica"/>
          <w:sz w:val="24"/>
          <w:szCs w:val="24"/>
        </w:rPr>
      </w:pPr>
      <w:r>
        <w:rPr>
          <w:rFonts w:ascii="Helvetica" w:hAnsi="Helvetica"/>
          <w:sz w:val="24"/>
          <w:szCs w:val="24"/>
        </w:rPr>
        <w:t>Lindner, F.</w:t>
      </w:r>
      <w:r>
        <w:rPr>
          <w:rFonts w:ascii="Helvetica" w:hAnsi="Helvetica"/>
          <w:sz w:val="24"/>
          <w:szCs w:val="24"/>
        </w:rPr>
        <w:t xml:space="preserve">, Walter, F., </w:t>
      </w:r>
      <w:proofErr w:type="spellStart"/>
      <w:r>
        <w:rPr>
          <w:rFonts w:ascii="Helvetica" w:hAnsi="Helvetica"/>
          <w:sz w:val="24"/>
          <w:szCs w:val="24"/>
        </w:rPr>
        <w:t>Laske</w:t>
      </w:r>
      <w:proofErr w:type="spellEnd"/>
      <w:r>
        <w:rPr>
          <w:rFonts w:ascii="Helvetica" w:hAnsi="Helvetica"/>
          <w:sz w:val="24"/>
          <w:szCs w:val="24"/>
        </w:rPr>
        <w:t xml:space="preserve">, G., &amp; </w:t>
      </w:r>
      <w:proofErr w:type="spellStart"/>
      <w:r>
        <w:rPr>
          <w:rFonts w:ascii="Helvetica" w:hAnsi="Helvetica"/>
          <w:sz w:val="24"/>
          <w:szCs w:val="24"/>
        </w:rPr>
        <w:t>Gimbert</w:t>
      </w:r>
      <w:proofErr w:type="spellEnd"/>
      <w:r>
        <w:rPr>
          <w:rFonts w:ascii="Helvetica" w:hAnsi="Helvetica"/>
          <w:sz w:val="24"/>
          <w:szCs w:val="24"/>
        </w:rPr>
        <w:t xml:space="preserve">, F. </w:t>
      </w:r>
      <w:proofErr w:type="spellStart"/>
      <w:r>
        <w:rPr>
          <w:rFonts w:ascii="Helvetica" w:hAnsi="Helvetica"/>
          <w:sz w:val="24"/>
          <w:szCs w:val="24"/>
        </w:rPr>
        <w:t>Glaciohydraulic</w:t>
      </w:r>
      <w:proofErr w:type="spellEnd"/>
      <w:r>
        <w:rPr>
          <w:rFonts w:ascii="Helvetica" w:hAnsi="Helvetica"/>
          <w:sz w:val="24"/>
          <w:szCs w:val="24"/>
        </w:rPr>
        <w:t xml:space="preserve"> seismic tremors on an Alpine glacier. 14(1). </w:t>
      </w:r>
      <w:r>
        <w:rPr>
          <w:rStyle w:val="Hyperlink0"/>
        </w:rPr>
        <w:fldChar w:fldCharType="begin"/>
      </w:r>
      <w:r>
        <w:rPr>
          <w:rStyle w:val="Hyperlink0"/>
          <w:rFonts w:ascii="Helvetica" w:eastAsia="Helvetica" w:hAnsi="Helvetica" w:cs="Helvetica"/>
          <w:sz w:val="24"/>
          <w:szCs w:val="24"/>
        </w:rPr>
        <w:instrText xml:space="preserve"> HYPERLINK "https://doi.org/10.5194/tc-2019-155"</w:instrText>
      </w:r>
      <w:r>
        <w:rPr>
          <w:rStyle w:val="Hyperlink0"/>
        </w:rPr>
        <w:fldChar w:fldCharType="separate"/>
      </w:r>
      <w:r>
        <w:rPr>
          <w:rStyle w:val="Hyperlink0"/>
          <w:rFonts w:ascii="Helvetica" w:hAnsi="Helvetica"/>
          <w:sz w:val="24"/>
          <w:szCs w:val="24"/>
        </w:rPr>
        <w:t>https://doi.org/10.5194/tc-2019-155</w:t>
      </w:r>
      <w:r>
        <w:rPr>
          <w:rFonts w:ascii="Helvetica" w:eastAsia="Helvetica" w:hAnsi="Helvetica" w:cs="Helvetica"/>
          <w:sz w:val="24"/>
          <w:szCs w:val="24"/>
        </w:rPr>
        <w:fldChar w:fldCharType="end"/>
      </w:r>
    </w:p>
    <w:p w14:paraId="7D1A60DC" w14:textId="77777777" w:rsidR="0009560C" w:rsidRDefault="0009560C">
      <w:pPr>
        <w:pStyle w:val="Default"/>
        <w:rPr>
          <w:rFonts w:ascii="Helvetica" w:eastAsia="Helvetica" w:hAnsi="Helvetica" w:cs="Helvetica"/>
          <w:sz w:val="24"/>
          <w:szCs w:val="24"/>
        </w:rPr>
      </w:pPr>
    </w:p>
    <w:p w14:paraId="7802C4A4" w14:textId="77777777" w:rsidR="0009560C" w:rsidRDefault="00462AB1">
      <w:pPr>
        <w:pStyle w:val="TableStyle2"/>
        <w:numPr>
          <w:ilvl w:val="0"/>
          <w:numId w:val="4"/>
        </w:numPr>
        <w:rPr>
          <w:rFonts w:ascii="Helvetica" w:hAnsi="Helvetica"/>
          <w:sz w:val="24"/>
          <w:szCs w:val="24"/>
        </w:rPr>
      </w:pPr>
      <w:proofErr w:type="spellStart"/>
      <w:r>
        <w:rPr>
          <w:rFonts w:ascii="Helvetica" w:hAnsi="Helvetica"/>
          <w:sz w:val="24"/>
          <w:szCs w:val="24"/>
          <w:shd w:val="clear" w:color="auto" w:fill="FFFFFF"/>
        </w:rPr>
        <w:t>Malfante</w:t>
      </w:r>
      <w:proofErr w:type="spellEnd"/>
      <w:r>
        <w:rPr>
          <w:rFonts w:ascii="Helvetica" w:hAnsi="Helvetica"/>
          <w:sz w:val="24"/>
          <w:szCs w:val="24"/>
          <w:shd w:val="clear" w:color="auto" w:fill="FFFFFF"/>
        </w:rPr>
        <w:t xml:space="preserve">, M., Dalla Mura, M., </w:t>
      </w:r>
      <w:proofErr w:type="spellStart"/>
      <w:r>
        <w:rPr>
          <w:rFonts w:ascii="Helvetica" w:hAnsi="Helvetica"/>
          <w:sz w:val="24"/>
          <w:szCs w:val="24"/>
          <w:shd w:val="clear" w:color="auto" w:fill="FFFFFF"/>
        </w:rPr>
        <w:t>Metaxian</w:t>
      </w:r>
      <w:proofErr w:type="spellEnd"/>
      <w:r>
        <w:rPr>
          <w:rFonts w:ascii="Helvetica" w:hAnsi="Helvetica"/>
          <w:sz w:val="24"/>
          <w:szCs w:val="24"/>
          <w:shd w:val="clear" w:color="auto" w:fill="FFFFFF"/>
        </w:rPr>
        <w:t xml:space="preserve">, J. P., Mars, J. I., </w:t>
      </w:r>
      <w:r>
        <w:rPr>
          <w:rFonts w:ascii="Helvetica" w:hAnsi="Helvetica"/>
          <w:sz w:val="24"/>
          <w:szCs w:val="24"/>
          <w:shd w:val="clear" w:color="auto" w:fill="FFFFFF"/>
        </w:rPr>
        <w:t xml:space="preserve">Macedo, O., &amp; </w:t>
      </w:r>
      <w:proofErr w:type="spellStart"/>
      <w:r>
        <w:rPr>
          <w:rFonts w:ascii="Helvetica" w:hAnsi="Helvetica"/>
          <w:sz w:val="24"/>
          <w:szCs w:val="24"/>
          <w:shd w:val="clear" w:color="auto" w:fill="FFFFFF"/>
        </w:rPr>
        <w:t>Inza</w:t>
      </w:r>
      <w:proofErr w:type="spellEnd"/>
      <w:r>
        <w:rPr>
          <w:rFonts w:ascii="Helvetica" w:hAnsi="Helvetica"/>
          <w:sz w:val="24"/>
          <w:szCs w:val="24"/>
          <w:shd w:val="clear" w:color="auto" w:fill="FFFFFF"/>
        </w:rPr>
        <w:t>, A. (2018). Machine Learning for Volcano-Seismic Signals: Challenges and Perspectives. IEEE Signal Processing Magazine, 35(2), 20</w:t>
      </w:r>
      <w:r>
        <w:rPr>
          <w:rFonts w:ascii="Helvetica" w:hAnsi="Helvetica"/>
          <w:sz w:val="24"/>
          <w:szCs w:val="24"/>
          <w:shd w:val="clear" w:color="auto" w:fill="FFFFFF"/>
        </w:rPr>
        <w:t>–</w:t>
      </w:r>
      <w:r>
        <w:rPr>
          <w:rFonts w:ascii="Helvetica" w:hAnsi="Helvetica"/>
          <w:sz w:val="24"/>
          <w:szCs w:val="24"/>
          <w:shd w:val="clear" w:color="auto" w:fill="FFFFFF"/>
        </w:rPr>
        <w:t xml:space="preserve">30. </w:t>
      </w:r>
      <w:r>
        <w:rPr>
          <w:rStyle w:val="Hyperlink0"/>
        </w:rPr>
        <w:fldChar w:fldCharType="begin"/>
      </w:r>
      <w:r>
        <w:rPr>
          <w:rStyle w:val="Hyperlink0"/>
          <w:rFonts w:ascii="Helvetica" w:eastAsia="Helvetica" w:hAnsi="Helvetica" w:cs="Helvetica"/>
          <w:sz w:val="24"/>
          <w:szCs w:val="24"/>
        </w:rPr>
        <w:instrText xml:space="preserve"> HYPERLINK "https://doi.org/10.1109/MSP.2017.2779166"</w:instrText>
      </w:r>
      <w:r>
        <w:rPr>
          <w:rStyle w:val="Hyperlink0"/>
        </w:rPr>
        <w:fldChar w:fldCharType="separate"/>
      </w:r>
      <w:r>
        <w:rPr>
          <w:rStyle w:val="Hyperlink0"/>
          <w:rFonts w:ascii="Helvetica" w:hAnsi="Helvetica"/>
          <w:sz w:val="24"/>
          <w:szCs w:val="24"/>
        </w:rPr>
        <w:t>https://doi.org/10.1109/MSP.2017.2779166</w:t>
      </w:r>
      <w:r>
        <w:rPr>
          <w:rFonts w:ascii="Helvetica" w:eastAsia="Helvetica" w:hAnsi="Helvetica" w:cs="Helvetica"/>
          <w:sz w:val="24"/>
          <w:szCs w:val="24"/>
        </w:rPr>
        <w:fldChar w:fldCharType="end"/>
      </w:r>
    </w:p>
    <w:p w14:paraId="1D3EB700" w14:textId="77777777" w:rsidR="0009560C" w:rsidRDefault="0009560C">
      <w:pPr>
        <w:pStyle w:val="TableStyle2"/>
        <w:rPr>
          <w:rFonts w:ascii="Helvetica" w:eastAsia="Helvetica" w:hAnsi="Helvetica" w:cs="Helvetica"/>
          <w:sz w:val="24"/>
          <w:szCs w:val="24"/>
        </w:rPr>
      </w:pPr>
    </w:p>
    <w:p w14:paraId="09FF3260" w14:textId="77777777" w:rsidR="0009560C" w:rsidRDefault="00462AB1">
      <w:pPr>
        <w:pStyle w:val="TableStyle2"/>
        <w:numPr>
          <w:ilvl w:val="0"/>
          <w:numId w:val="4"/>
        </w:numPr>
        <w:rPr>
          <w:rFonts w:ascii="Helvetica" w:hAnsi="Helvetica"/>
          <w:sz w:val="24"/>
          <w:szCs w:val="24"/>
        </w:rPr>
      </w:pPr>
      <w:r>
        <w:rPr>
          <w:rFonts w:ascii="Helvetica" w:hAnsi="Helvetica"/>
          <w:sz w:val="24"/>
          <w:szCs w:val="24"/>
        </w:rPr>
        <w:t>Mousa</w:t>
      </w:r>
      <w:r>
        <w:rPr>
          <w:rFonts w:ascii="Helvetica" w:hAnsi="Helvetica"/>
          <w:sz w:val="24"/>
          <w:szCs w:val="24"/>
        </w:rPr>
        <w:t xml:space="preserve">vi, S. M., Ellsworth, W. L., Zhu, W., Chuang, L. Y., &amp; </w:t>
      </w:r>
      <w:proofErr w:type="spellStart"/>
      <w:r>
        <w:rPr>
          <w:rFonts w:ascii="Helvetica" w:hAnsi="Helvetica"/>
          <w:sz w:val="24"/>
          <w:szCs w:val="24"/>
        </w:rPr>
        <w:t>Beroza</w:t>
      </w:r>
      <w:proofErr w:type="spellEnd"/>
      <w:r>
        <w:rPr>
          <w:rFonts w:ascii="Helvetica" w:hAnsi="Helvetica"/>
          <w:sz w:val="24"/>
          <w:szCs w:val="24"/>
        </w:rPr>
        <w:t>, G. C. (2020). Earthquake transformer</w:t>
      </w:r>
      <w:r>
        <w:rPr>
          <w:rFonts w:ascii="Helvetica" w:hAnsi="Helvetica"/>
          <w:sz w:val="24"/>
          <w:szCs w:val="24"/>
        </w:rPr>
        <w:t>—</w:t>
      </w:r>
      <w:r>
        <w:rPr>
          <w:rFonts w:ascii="Helvetica" w:hAnsi="Helvetica"/>
          <w:sz w:val="24"/>
          <w:szCs w:val="24"/>
        </w:rPr>
        <w:t>an attentive deep-learning model for simultaneous earthquake detection and phase picking. Nature Communications, 11(1), 1</w:t>
      </w:r>
      <w:r>
        <w:rPr>
          <w:rFonts w:ascii="Helvetica" w:hAnsi="Helvetica"/>
          <w:sz w:val="24"/>
          <w:szCs w:val="24"/>
        </w:rPr>
        <w:t>–</w:t>
      </w:r>
      <w:r>
        <w:rPr>
          <w:rFonts w:ascii="Helvetica" w:hAnsi="Helvetica"/>
          <w:sz w:val="24"/>
          <w:szCs w:val="24"/>
        </w:rPr>
        <w:t xml:space="preserve">12. </w:t>
      </w:r>
      <w:r>
        <w:rPr>
          <w:rStyle w:val="Hyperlink0"/>
        </w:rPr>
        <w:fldChar w:fldCharType="begin"/>
      </w:r>
      <w:r>
        <w:rPr>
          <w:rStyle w:val="Hyperlink0"/>
          <w:rFonts w:ascii="Helvetica" w:eastAsia="Helvetica" w:hAnsi="Helvetica" w:cs="Helvetica"/>
          <w:sz w:val="24"/>
          <w:szCs w:val="24"/>
        </w:rPr>
        <w:instrText xml:space="preserve"> HYPERLINK "https://doi.org/10</w:instrText>
      </w:r>
      <w:r>
        <w:rPr>
          <w:rStyle w:val="Hyperlink0"/>
          <w:rFonts w:ascii="Helvetica" w:eastAsia="Helvetica" w:hAnsi="Helvetica" w:cs="Helvetica"/>
          <w:sz w:val="24"/>
          <w:szCs w:val="24"/>
        </w:rPr>
        <w:instrText>.1038/s41467-020-17591-w"</w:instrText>
      </w:r>
      <w:r>
        <w:rPr>
          <w:rStyle w:val="Hyperlink0"/>
        </w:rPr>
        <w:fldChar w:fldCharType="separate"/>
      </w:r>
      <w:r>
        <w:rPr>
          <w:rStyle w:val="Hyperlink0"/>
          <w:rFonts w:ascii="Helvetica" w:hAnsi="Helvetica"/>
          <w:sz w:val="24"/>
          <w:szCs w:val="24"/>
        </w:rPr>
        <w:t>https://doi.org/10.1038/s41467-020-17591-w</w:t>
      </w:r>
      <w:r>
        <w:rPr>
          <w:rFonts w:ascii="Helvetica" w:eastAsia="Helvetica" w:hAnsi="Helvetica" w:cs="Helvetica"/>
          <w:sz w:val="24"/>
          <w:szCs w:val="24"/>
        </w:rPr>
        <w:fldChar w:fldCharType="end"/>
      </w:r>
    </w:p>
    <w:p w14:paraId="1E3C4945" w14:textId="77777777" w:rsidR="0009560C" w:rsidRDefault="0009560C">
      <w:pPr>
        <w:pStyle w:val="TableStyle2"/>
        <w:rPr>
          <w:rFonts w:ascii="Helvetica" w:eastAsia="Helvetica" w:hAnsi="Helvetica" w:cs="Helvetica"/>
          <w:sz w:val="24"/>
          <w:szCs w:val="24"/>
        </w:rPr>
      </w:pPr>
    </w:p>
    <w:p w14:paraId="09D39EFB" w14:textId="77777777" w:rsidR="0009560C" w:rsidRDefault="00462AB1">
      <w:pPr>
        <w:pStyle w:val="TableStyle2"/>
        <w:numPr>
          <w:ilvl w:val="0"/>
          <w:numId w:val="4"/>
        </w:numPr>
        <w:rPr>
          <w:rFonts w:ascii="Helvetica" w:hAnsi="Helvetica"/>
          <w:sz w:val="24"/>
          <w:szCs w:val="24"/>
        </w:rPr>
      </w:pPr>
      <w:r>
        <w:rPr>
          <w:rFonts w:ascii="Helvetica" w:hAnsi="Helvetica"/>
          <w:sz w:val="24"/>
          <w:szCs w:val="24"/>
        </w:rPr>
        <w:t xml:space="preserve"> Park, Y., Mousavi, S. M., Zhu, W., Ellsworth, W. L., &amp; </w:t>
      </w:r>
      <w:proofErr w:type="spellStart"/>
      <w:r>
        <w:rPr>
          <w:rFonts w:ascii="Helvetica" w:hAnsi="Helvetica"/>
          <w:sz w:val="24"/>
          <w:szCs w:val="24"/>
        </w:rPr>
        <w:t>Beroza</w:t>
      </w:r>
      <w:proofErr w:type="spellEnd"/>
      <w:r>
        <w:rPr>
          <w:rFonts w:ascii="Helvetica" w:hAnsi="Helvetica"/>
          <w:sz w:val="24"/>
          <w:szCs w:val="24"/>
        </w:rPr>
        <w:t xml:space="preserve">, G. C. (2020). Machine-Learning-Based Analysis of the Guy-Greenbrier, Arkansas Earthquakes: A </w:t>
      </w:r>
      <w:r>
        <w:rPr>
          <w:rFonts w:ascii="Helvetica" w:hAnsi="Helvetica"/>
          <w:sz w:val="24"/>
          <w:szCs w:val="24"/>
        </w:rPr>
        <w:lastRenderedPageBreak/>
        <w:t>Tale of Two Sequences. Geop</w:t>
      </w:r>
      <w:r>
        <w:rPr>
          <w:rFonts w:ascii="Helvetica" w:hAnsi="Helvetica"/>
          <w:sz w:val="24"/>
          <w:szCs w:val="24"/>
        </w:rPr>
        <w:t>hysical Research Letters, 47(6), 1</w:t>
      </w:r>
      <w:r>
        <w:rPr>
          <w:rFonts w:ascii="Helvetica" w:hAnsi="Helvetica"/>
          <w:sz w:val="24"/>
          <w:szCs w:val="24"/>
        </w:rPr>
        <w:t>–</w:t>
      </w:r>
      <w:r>
        <w:rPr>
          <w:rFonts w:ascii="Helvetica" w:hAnsi="Helvetica"/>
          <w:sz w:val="24"/>
          <w:szCs w:val="24"/>
        </w:rPr>
        <w:t>8. https://doi.org/10.1029/2020GL087032</w:t>
      </w:r>
    </w:p>
    <w:p w14:paraId="1686BE88" w14:textId="77777777" w:rsidR="0009560C" w:rsidRDefault="0009560C">
      <w:pPr>
        <w:pStyle w:val="Default"/>
        <w:rPr>
          <w:rFonts w:ascii="Helvetica" w:eastAsia="Helvetica" w:hAnsi="Helvetica" w:cs="Helvetica"/>
          <w:sz w:val="24"/>
          <w:szCs w:val="24"/>
        </w:rPr>
      </w:pPr>
    </w:p>
    <w:p w14:paraId="4A48157D" w14:textId="77777777" w:rsidR="0009560C" w:rsidRDefault="00462AB1">
      <w:pPr>
        <w:pStyle w:val="Default"/>
        <w:numPr>
          <w:ilvl w:val="0"/>
          <w:numId w:val="4"/>
        </w:numPr>
        <w:rPr>
          <w:rFonts w:ascii="Helvetica" w:hAnsi="Helvetica"/>
          <w:sz w:val="24"/>
          <w:szCs w:val="24"/>
        </w:rPr>
      </w:pPr>
      <w:proofErr w:type="spellStart"/>
      <w:r>
        <w:rPr>
          <w:rFonts w:ascii="Helvetica" w:hAnsi="Helvetica"/>
          <w:sz w:val="24"/>
          <w:szCs w:val="24"/>
        </w:rPr>
        <w:t>Podolskiy</w:t>
      </w:r>
      <w:proofErr w:type="spellEnd"/>
      <w:r>
        <w:rPr>
          <w:rFonts w:ascii="Helvetica" w:hAnsi="Helvetica"/>
          <w:sz w:val="24"/>
          <w:szCs w:val="24"/>
        </w:rPr>
        <w:t xml:space="preserve">, E. A., &amp; Walter, F. (2016). </w:t>
      </w:r>
      <w:proofErr w:type="spellStart"/>
      <w:r>
        <w:rPr>
          <w:rFonts w:ascii="Helvetica" w:hAnsi="Helvetica"/>
          <w:sz w:val="24"/>
          <w:szCs w:val="24"/>
        </w:rPr>
        <w:t>Cryoseismology</w:t>
      </w:r>
      <w:proofErr w:type="spellEnd"/>
      <w:r>
        <w:rPr>
          <w:rFonts w:ascii="Helvetica" w:hAnsi="Helvetica"/>
          <w:sz w:val="24"/>
          <w:szCs w:val="24"/>
        </w:rPr>
        <w:t>. In Reviews of Geophysics (Vol. 54, Issue 4, pp. 708</w:t>
      </w:r>
      <w:r>
        <w:rPr>
          <w:rFonts w:ascii="Helvetica" w:hAnsi="Helvetica"/>
          <w:sz w:val="24"/>
          <w:szCs w:val="24"/>
        </w:rPr>
        <w:t>–</w:t>
      </w:r>
      <w:r>
        <w:rPr>
          <w:rFonts w:ascii="Helvetica" w:hAnsi="Helvetica"/>
          <w:sz w:val="24"/>
          <w:szCs w:val="24"/>
        </w:rPr>
        <w:t xml:space="preserve">758). Blackwell Publishing Ltd. </w:t>
      </w:r>
      <w:r>
        <w:rPr>
          <w:rStyle w:val="Hyperlink0"/>
        </w:rPr>
        <w:fldChar w:fldCharType="begin"/>
      </w:r>
      <w:r>
        <w:rPr>
          <w:rStyle w:val="Hyperlink0"/>
          <w:rFonts w:ascii="Helvetica" w:eastAsia="Helvetica" w:hAnsi="Helvetica" w:cs="Helvetica"/>
          <w:sz w:val="24"/>
          <w:szCs w:val="24"/>
        </w:rPr>
        <w:instrText xml:space="preserve"> HYPERLINK "https://doi.org/10.1002/2016R</w:instrText>
      </w:r>
      <w:r>
        <w:rPr>
          <w:rStyle w:val="Hyperlink0"/>
          <w:rFonts w:ascii="Helvetica" w:eastAsia="Helvetica" w:hAnsi="Helvetica" w:cs="Helvetica"/>
          <w:sz w:val="24"/>
          <w:szCs w:val="24"/>
        </w:rPr>
        <w:instrText>G000526"</w:instrText>
      </w:r>
      <w:r>
        <w:rPr>
          <w:rStyle w:val="Hyperlink0"/>
        </w:rPr>
        <w:fldChar w:fldCharType="separate"/>
      </w:r>
      <w:r>
        <w:rPr>
          <w:rStyle w:val="Hyperlink0"/>
          <w:rFonts w:ascii="Helvetica" w:hAnsi="Helvetica"/>
          <w:sz w:val="24"/>
          <w:szCs w:val="24"/>
        </w:rPr>
        <w:t>https://doi.org/10.1002/2016RG000526</w:t>
      </w:r>
      <w:r>
        <w:rPr>
          <w:rFonts w:ascii="Helvetica" w:eastAsia="Helvetica" w:hAnsi="Helvetica" w:cs="Helvetica"/>
          <w:sz w:val="24"/>
          <w:szCs w:val="24"/>
        </w:rPr>
        <w:fldChar w:fldCharType="end"/>
      </w:r>
    </w:p>
    <w:p w14:paraId="4A6D2B16" w14:textId="77777777" w:rsidR="0009560C" w:rsidRDefault="0009560C">
      <w:pPr>
        <w:pStyle w:val="Default"/>
        <w:rPr>
          <w:rFonts w:ascii="Helvetica" w:eastAsia="Helvetica" w:hAnsi="Helvetica" w:cs="Helvetica"/>
          <w:sz w:val="24"/>
          <w:szCs w:val="24"/>
        </w:rPr>
      </w:pPr>
    </w:p>
    <w:p w14:paraId="591ABA31" w14:textId="77777777" w:rsidR="0009560C" w:rsidRDefault="00462AB1">
      <w:pPr>
        <w:pStyle w:val="Default"/>
        <w:numPr>
          <w:ilvl w:val="0"/>
          <w:numId w:val="4"/>
        </w:numPr>
        <w:rPr>
          <w:rFonts w:ascii="Helvetica" w:hAnsi="Helvetica"/>
          <w:sz w:val="24"/>
          <w:szCs w:val="24"/>
        </w:rPr>
      </w:pPr>
      <w:r>
        <w:rPr>
          <w:rFonts w:ascii="Helvetica" w:hAnsi="Helvetica"/>
          <w:sz w:val="24"/>
          <w:szCs w:val="24"/>
        </w:rPr>
        <w:t xml:space="preserve">Ren, C. X., Peltier, A., </w:t>
      </w:r>
      <w:proofErr w:type="spellStart"/>
      <w:r>
        <w:rPr>
          <w:rFonts w:ascii="Helvetica" w:hAnsi="Helvetica"/>
          <w:sz w:val="24"/>
          <w:szCs w:val="24"/>
        </w:rPr>
        <w:t>Ferrazzini</w:t>
      </w:r>
      <w:proofErr w:type="spellEnd"/>
      <w:r>
        <w:rPr>
          <w:rFonts w:ascii="Helvetica" w:hAnsi="Helvetica"/>
          <w:sz w:val="24"/>
          <w:szCs w:val="24"/>
        </w:rPr>
        <w:t xml:space="preserve">, V., </w:t>
      </w:r>
      <w:proofErr w:type="spellStart"/>
      <w:r>
        <w:rPr>
          <w:rFonts w:ascii="Helvetica" w:hAnsi="Helvetica"/>
          <w:sz w:val="24"/>
          <w:szCs w:val="24"/>
        </w:rPr>
        <w:t>Rouet</w:t>
      </w:r>
      <w:proofErr w:type="spellEnd"/>
      <w:r>
        <w:rPr>
          <w:rFonts w:ascii="Helvetica" w:hAnsi="Helvetica"/>
          <w:sz w:val="24"/>
          <w:szCs w:val="24"/>
        </w:rPr>
        <w:t xml:space="preserve">-Leduc, B., Johnson, P. A., &amp; </w:t>
      </w:r>
      <w:proofErr w:type="spellStart"/>
      <w:r>
        <w:rPr>
          <w:rFonts w:ascii="Helvetica" w:hAnsi="Helvetica"/>
          <w:sz w:val="24"/>
          <w:szCs w:val="24"/>
        </w:rPr>
        <w:t>Brenguier</w:t>
      </w:r>
      <w:proofErr w:type="spellEnd"/>
      <w:r>
        <w:rPr>
          <w:rFonts w:ascii="Helvetica" w:hAnsi="Helvetica"/>
          <w:sz w:val="24"/>
          <w:szCs w:val="24"/>
        </w:rPr>
        <w:t xml:space="preserve">, F. (2020). SUPP Machine Learning Reveals the Seismic Signature of Eruptive Behavior at Piton de la </w:t>
      </w:r>
      <w:proofErr w:type="spellStart"/>
      <w:r>
        <w:rPr>
          <w:rFonts w:ascii="Helvetica" w:hAnsi="Helvetica"/>
          <w:sz w:val="24"/>
          <w:szCs w:val="24"/>
        </w:rPr>
        <w:t>Fournaise</w:t>
      </w:r>
      <w:proofErr w:type="spellEnd"/>
      <w:r>
        <w:rPr>
          <w:rFonts w:ascii="Helvetica" w:hAnsi="Helvetica"/>
          <w:sz w:val="24"/>
          <w:szCs w:val="24"/>
        </w:rPr>
        <w:t xml:space="preserve"> </w:t>
      </w:r>
      <w:r>
        <w:rPr>
          <w:rFonts w:ascii="Helvetica" w:hAnsi="Helvetica"/>
          <w:sz w:val="24"/>
          <w:szCs w:val="24"/>
        </w:rPr>
        <w:t>Volcano. Geophysical Research Letters, 47(3), 1</w:t>
      </w:r>
      <w:r>
        <w:rPr>
          <w:rFonts w:ascii="Helvetica" w:hAnsi="Helvetica"/>
          <w:sz w:val="24"/>
          <w:szCs w:val="24"/>
        </w:rPr>
        <w:t>–</w:t>
      </w:r>
      <w:r>
        <w:rPr>
          <w:rFonts w:ascii="Helvetica" w:hAnsi="Helvetica"/>
          <w:sz w:val="24"/>
          <w:szCs w:val="24"/>
        </w:rPr>
        <w:t>11. https://doi.org/10.1029/2019GL085523</w:t>
      </w:r>
    </w:p>
    <w:p w14:paraId="7165C36A" w14:textId="77777777" w:rsidR="0009560C" w:rsidRDefault="0009560C">
      <w:pPr>
        <w:pStyle w:val="Default"/>
        <w:rPr>
          <w:rFonts w:ascii="Helvetica" w:eastAsia="Helvetica" w:hAnsi="Helvetica" w:cs="Helvetica"/>
          <w:sz w:val="24"/>
          <w:szCs w:val="24"/>
        </w:rPr>
      </w:pPr>
    </w:p>
    <w:p w14:paraId="68069CA3" w14:textId="77777777" w:rsidR="0009560C" w:rsidRDefault="00462AB1">
      <w:pPr>
        <w:pStyle w:val="Default"/>
        <w:numPr>
          <w:ilvl w:val="0"/>
          <w:numId w:val="4"/>
        </w:numPr>
        <w:rPr>
          <w:rFonts w:ascii="Helvetica" w:hAnsi="Helvetica"/>
          <w:sz w:val="24"/>
          <w:szCs w:val="24"/>
        </w:rPr>
      </w:pPr>
      <w:proofErr w:type="spellStart"/>
      <w:r>
        <w:rPr>
          <w:rFonts w:ascii="Helvetica" w:hAnsi="Helvetica"/>
          <w:sz w:val="24"/>
          <w:szCs w:val="24"/>
        </w:rPr>
        <w:t>Riesen</w:t>
      </w:r>
      <w:proofErr w:type="spellEnd"/>
      <w:r>
        <w:rPr>
          <w:rFonts w:ascii="Helvetica" w:hAnsi="Helvetica"/>
          <w:sz w:val="24"/>
          <w:szCs w:val="24"/>
        </w:rPr>
        <w:t xml:space="preserve">, P., Sugiyama, S., &amp; Funk, M. (2010). The influence of the presence and drainage of an ice-marginal lake on the flow of </w:t>
      </w:r>
      <w:proofErr w:type="spellStart"/>
      <w:r>
        <w:rPr>
          <w:rFonts w:ascii="Helvetica" w:hAnsi="Helvetica"/>
          <w:sz w:val="24"/>
          <w:szCs w:val="24"/>
        </w:rPr>
        <w:t>Gornergletscher</w:t>
      </w:r>
      <w:proofErr w:type="spellEnd"/>
      <w:r>
        <w:rPr>
          <w:rFonts w:ascii="Helvetica" w:hAnsi="Helvetica"/>
          <w:sz w:val="24"/>
          <w:szCs w:val="24"/>
        </w:rPr>
        <w:t>, Switzerland. Journal o</w:t>
      </w:r>
      <w:r>
        <w:rPr>
          <w:rFonts w:ascii="Helvetica" w:hAnsi="Helvetica"/>
          <w:sz w:val="24"/>
          <w:szCs w:val="24"/>
        </w:rPr>
        <w:t>f Glaciology, 56(196), 278</w:t>
      </w:r>
      <w:r>
        <w:rPr>
          <w:rFonts w:ascii="Helvetica" w:hAnsi="Helvetica"/>
          <w:sz w:val="24"/>
          <w:szCs w:val="24"/>
        </w:rPr>
        <w:t>–</w:t>
      </w:r>
      <w:r>
        <w:rPr>
          <w:rFonts w:ascii="Helvetica" w:hAnsi="Helvetica"/>
          <w:sz w:val="24"/>
          <w:szCs w:val="24"/>
        </w:rPr>
        <w:t xml:space="preserve">286. </w:t>
      </w:r>
      <w:r>
        <w:rPr>
          <w:rStyle w:val="Hyperlink0"/>
        </w:rPr>
        <w:fldChar w:fldCharType="begin"/>
      </w:r>
      <w:r>
        <w:rPr>
          <w:rStyle w:val="Hyperlink0"/>
          <w:rFonts w:ascii="Helvetica" w:eastAsia="Helvetica" w:hAnsi="Helvetica" w:cs="Helvetica"/>
          <w:sz w:val="24"/>
          <w:szCs w:val="24"/>
        </w:rPr>
        <w:instrText xml:space="preserve"> HYPERLINK "https://doi.org/10.3189/002214310791968575"</w:instrText>
      </w:r>
      <w:r>
        <w:rPr>
          <w:rStyle w:val="Hyperlink0"/>
        </w:rPr>
        <w:fldChar w:fldCharType="separate"/>
      </w:r>
      <w:r>
        <w:rPr>
          <w:rStyle w:val="Hyperlink0"/>
          <w:rFonts w:ascii="Helvetica" w:hAnsi="Helvetica"/>
          <w:sz w:val="24"/>
          <w:szCs w:val="24"/>
        </w:rPr>
        <w:t>https://doi.org/10.3189/002214310791968575</w:t>
      </w:r>
      <w:r>
        <w:rPr>
          <w:rFonts w:ascii="Helvetica" w:eastAsia="Helvetica" w:hAnsi="Helvetica" w:cs="Helvetica"/>
          <w:sz w:val="24"/>
          <w:szCs w:val="24"/>
        </w:rPr>
        <w:fldChar w:fldCharType="end"/>
      </w:r>
    </w:p>
    <w:p w14:paraId="60B3FF0A" w14:textId="77777777" w:rsidR="0009560C" w:rsidRDefault="0009560C">
      <w:pPr>
        <w:pStyle w:val="Default"/>
        <w:rPr>
          <w:rFonts w:ascii="Helvetica" w:eastAsia="Helvetica" w:hAnsi="Helvetica" w:cs="Helvetica"/>
          <w:sz w:val="24"/>
          <w:szCs w:val="24"/>
        </w:rPr>
      </w:pPr>
    </w:p>
    <w:p w14:paraId="744C1D10" w14:textId="77777777" w:rsidR="0009560C" w:rsidRDefault="00462AB1">
      <w:pPr>
        <w:pStyle w:val="Default"/>
        <w:numPr>
          <w:ilvl w:val="0"/>
          <w:numId w:val="4"/>
        </w:numPr>
        <w:rPr>
          <w:rFonts w:ascii="Helvetica" w:hAnsi="Helvetica"/>
          <w:sz w:val="24"/>
          <w:szCs w:val="24"/>
        </w:rPr>
      </w:pPr>
      <w:proofErr w:type="spellStart"/>
      <w:r>
        <w:rPr>
          <w:rFonts w:ascii="Helvetica" w:hAnsi="Helvetica"/>
          <w:sz w:val="24"/>
          <w:szCs w:val="24"/>
        </w:rPr>
        <w:t>R</w:t>
      </w:r>
      <w:r>
        <w:rPr>
          <w:rFonts w:ascii="Helvetica" w:hAnsi="Helvetica"/>
          <w:sz w:val="24"/>
          <w:szCs w:val="24"/>
        </w:rPr>
        <w:t>öö</w:t>
      </w:r>
      <w:r>
        <w:rPr>
          <w:rFonts w:ascii="Helvetica" w:hAnsi="Helvetica"/>
          <w:sz w:val="24"/>
          <w:szCs w:val="24"/>
          <w:lang w:val="nl-NL"/>
        </w:rPr>
        <w:t>sli</w:t>
      </w:r>
      <w:proofErr w:type="spellEnd"/>
      <w:r>
        <w:rPr>
          <w:rFonts w:ascii="Helvetica" w:hAnsi="Helvetica"/>
          <w:sz w:val="24"/>
          <w:szCs w:val="24"/>
          <w:lang w:val="nl-NL"/>
        </w:rPr>
        <w:t xml:space="preserve">, C., Walter, F., </w:t>
      </w:r>
      <w:proofErr w:type="spellStart"/>
      <w:r>
        <w:rPr>
          <w:rFonts w:ascii="Helvetica" w:hAnsi="Helvetica"/>
          <w:sz w:val="24"/>
          <w:szCs w:val="24"/>
          <w:lang w:val="nl-NL"/>
        </w:rPr>
        <w:t>Husen</w:t>
      </w:r>
      <w:proofErr w:type="spellEnd"/>
      <w:r>
        <w:rPr>
          <w:rFonts w:ascii="Helvetica" w:hAnsi="Helvetica"/>
          <w:sz w:val="24"/>
          <w:szCs w:val="24"/>
          <w:lang w:val="nl-NL"/>
        </w:rPr>
        <w:t>, S., Andrews, L. C., L</w:t>
      </w:r>
      <w:proofErr w:type="spellStart"/>
      <w:r>
        <w:rPr>
          <w:rFonts w:ascii="Helvetica" w:hAnsi="Helvetica"/>
          <w:sz w:val="24"/>
          <w:szCs w:val="24"/>
        </w:rPr>
        <w:t>ü</w:t>
      </w:r>
      <w:r>
        <w:rPr>
          <w:rFonts w:ascii="Helvetica" w:hAnsi="Helvetica"/>
          <w:sz w:val="24"/>
          <w:szCs w:val="24"/>
        </w:rPr>
        <w:t>thi</w:t>
      </w:r>
      <w:proofErr w:type="spellEnd"/>
      <w:r>
        <w:rPr>
          <w:rFonts w:ascii="Helvetica" w:hAnsi="Helvetica"/>
          <w:sz w:val="24"/>
          <w:szCs w:val="24"/>
        </w:rPr>
        <w:t xml:space="preserve">, M. P., Catania, G. A., &amp; Kissling, E. (2014). Sustained seismic </w:t>
      </w:r>
      <w:r>
        <w:rPr>
          <w:rFonts w:ascii="Helvetica" w:hAnsi="Helvetica"/>
          <w:sz w:val="24"/>
          <w:szCs w:val="24"/>
        </w:rPr>
        <w:t>tremors and icequakes detected in the ablation zone of the Greenland ice sheet. Journal of Glaciology, 60(221), 563</w:t>
      </w:r>
      <w:r>
        <w:rPr>
          <w:rFonts w:ascii="Helvetica" w:hAnsi="Helvetica"/>
          <w:sz w:val="24"/>
          <w:szCs w:val="24"/>
        </w:rPr>
        <w:t>–</w:t>
      </w:r>
      <w:r>
        <w:rPr>
          <w:rFonts w:ascii="Helvetica" w:hAnsi="Helvetica"/>
          <w:sz w:val="24"/>
          <w:szCs w:val="24"/>
        </w:rPr>
        <w:t>575. https://doi.org/10.3189/2014joG13j210</w:t>
      </w:r>
    </w:p>
    <w:p w14:paraId="2703E760" w14:textId="77777777" w:rsidR="0009560C" w:rsidRDefault="0009560C">
      <w:pPr>
        <w:pStyle w:val="Default"/>
        <w:rPr>
          <w:rFonts w:ascii="Helvetica" w:eastAsia="Helvetica" w:hAnsi="Helvetica" w:cs="Helvetica"/>
          <w:sz w:val="24"/>
          <w:szCs w:val="24"/>
        </w:rPr>
      </w:pPr>
    </w:p>
    <w:p w14:paraId="5BD00B64" w14:textId="77777777" w:rsidR="0009560C" w:rsidRDefault="00462AB1">
      <w:pPr>
        <w:pStyle w:val="Default"/>
        <w:numPr>
          <w:ilvl w:val="0"/>
          <w:numId w:val="4"/>
        </w:numPr>
        <w:rPr>
          <w:rFonts w:ascii="Helvetica" w:hAnsi="Helvetica"/>
          <w:sz w:val="24"/>
          <w:szCs w:val="24"/>
        </w:rPr>
      </w:pPr>
      <w:r>
        <w:rPr>
          <w:rFonts w:ascii="Helvetica" w:hAnsi="Helvetica"/>
          <w:sz w:val="24"/>
          <w:szCs w:val="24"/>
        </w:rPr>
        <w:t xml:space="preserve">Ross, Z. E., Meier, M. A., </w:t>
      </w:r>
      <w:proofErr w:type="spellStart"/>
      <w:r>
        <w:rPr>
          <w:rFonts w:ascii="Helvetica" w:hAnsi="Helvetica"/>
          <w:sz w:val="24"/>
          <w:szCs w:val="24"/>
        </w:rPr>
        <w:t>Hauksson</w:t>
      </w:r>
      <w:proofErr w:type="spellEnd"/>
      <w:r>
        <w:rPr>
          <w:rFonts w:ascii="Helvetica" w:hAnsi="Helvetica"/>
          <w:sz w:val="24"/>
          <w:szCs w:val="24"/>
        </w:rPr>
        <w:t>, E., &amp; Heaton, T. H. (2018). Generalized seismic phase detec</w:t>
      </w:r>
      <w:r>
        <w:rPr>
          <w:rFonts w:ascii="Helvetica" w:hAnsi="Helvetica"/>
          <w:sz w:val="24"/>
          <w:szCs w:val="24"/>
        </w:rPr>
        <w:t>tion with deep learning. Bulletin of the Seismological Society of America, 108(5), 2894</w:t>
      </w:r>
      <w:r>
        <w:rPr>
          <w:rFonts w:ascii="Helvetica" w:hAnsi="Helvetica"/>
          <w:sz w:val="24"/>
          <w:szCs w:val="24"/>
        </w:rPr>
        <w:t>–</w:t>
      </w:r>
      <w:r>
        <w:rPr>
          <w:rFonts w:ascii="Helvetica" w:hAnsi="Helvetica"/>
          <w:sz w:val="24"/>
          <w:szCs w:val="24"/>
        </w:rPr>
        <w:t xml:space="preserve">2901. </w:t>
      </w:r>
      <w:r>
        <w:rPr>
          <w:rStyle w:val="Hyperlink0"/>
        </w:rPr>
        <w:fldChar w:fldCharType="begin"/>
      </w:r>
      <w:r>
        <w:rPr>
          <w:rStyle w:val="Hyperlink0"/>
          <w:rFonts w:ascii="Helvetica" w:eastAsia="Helvetica" w:hAnsi="Helvetica" w:cs="Helvetica"/>
          <w:sz w:val="24"/>
          <w:szCs w:val="24"/>
        </w:rPr>
        <w:instrText xml:space="preserve"> HYPERLINK "https://doi.org/10.1785/0120180080"</w:instrText>
      </w:r>
      <w:r>
        <w:rPr>
          <w:rStyle w:val="Hyperlink0"/>
        </w:rPr>
        <w:fldChar w:fldCharType="separate"/>
      </w:r>
      <w:r>
        <w:rPr>
          <w:rStyle w:val="Hyperlink0"/>
          <w:rFonts w:ascii="Helvetica" w:hAnsi="Helvetica"/>
          <w:sz w:val="24"/>
          <w:szCs w:val="24"/>
        </w:rPr>
        <w:t>https://doi.org/10.1785/0120180080</w:t>
      </w:r>
      <w:r>
        <w:rPr>
          <w:rFonts w:ascii="Helvetica" w:eastAsia="Helvetica" w:hAnsi="Helvetica" w:cs="Helvetica"/>
          <w:sz w:val="24"/>
          <w:szCs w:val="24"/>
        </w:rPr>
        <w:fldChar w:fldCharType="end"/>
      </w:r>
    </w:p>
    <w:p w14:paraId="5751DA09" w14:textId="77777777" w:rsidR="0009560C" w:rsidRDefault="0009560C">
      <w:pPr>
        <w:pStyle w:val="Default"/>
        <w:rPr>
          <w:rFonts w:ascii="Helvetica" w:eastAsia="Helvetica" w:hAnsi="Helvetica" w:cs="Helvetica"/>
          <w:sz w:val="24"/>
          <w:szCs w:val="24"/>
        </w:rPr>
      </w:pPr>
    </w:p>
    <w:p w14:paraId="7A267BE2" w14:textId="77777777" w:rsidR="0009560C" w:rsidRDefault="00462AB1">
      <w:pPr>
        <w:pStyle w:val="Default"/>
        <w:numPr>
          <w:ilvl w:val="0"/>
          <w:numId w:val="4"/>
        </w:numPr>
        <w:rPr>
          <w:rFonts w:ascii="Helvetica" w:hAnsi="Helvetica"/>
          <w:sz w:val="24"/>
          <w:szCs w:val="24"/>
        </w:rPr>
      </w:pPr>
      <w:r>
        <w:rPr>
          <w:rFonts w:ascii="Helvetica" w:hAnsi="Helvetica"/>
          <w:sz w:val="24"/>
          <w:szCs w:val="24"/>
        </w:rPr>
        <w:t xml:space="preserve">Ross, Z. E., Yue, Y., Meier, M. A., </w:t>
      </w:r>
      <w:proofErr w:type="spellStart"/>
      <w:r>
        <w:rPr>
          <w:rFonts w:ascii="Helvetica" w:hAnsi="Helvetica"/>
          <w:sz w:val="24"/>
          <w:szCs w:val="24"/>
        </w:rPr>
        <w:t>Hauksson</w:t>
      </w:r>
      <w:proofErr w:type="spellEnd"/>
      <w:r>
        <w:rPr>
          <w:rFonts w:ascii="Helvetica" w:hAnsi="Helvetica"/>
          <w:sz w:val="24"/>
          <w:szCs w:val="24"/>
        </w:rPr>
        <w:t xml:space="preserve">, E., &amp; Heaton, T. H. (2019). </w:t>
      </w:r>
      <w:proofErr w:type="spellStart"/>
      <w:r>
        <w:rPr>
          <w:rFonts w:ascii="Helvetica" w:hAnsi="Helvetica"/>
          <w:sz w:val="24"/>
          <w:szCs w:val="24"/>
        </w:rPr>
        <w:t>Ph</w:t>
      </w:r>
      <w:r>
        <w:rPr>
          <w:rFonts w:ascii="Helvetica" w:hAnsi="Helvetica"/>
          <w:sz w:val="24"/>
          <w:szCs w:val="24"/>
        </w:rPr>
        <w:t>aseLink</w:t>
      </w:r>
      <w:proofErr w:type="spellEnd"/>
      <w:r>
        <w:rPr>
          <w:rFonts w:ascii="Helvetica" w:hAnsi="Helvetica"/>
          <w:sz w:val="24"/>
          <w:szCs w:val="24"/>
        </w:rPr>
        <w:t>: A Deep Learning Approach to Seismic Phase Association. Journal of Geophysical Research: Solid Earth, 124(1), 856</w:t>
      </w:r>
      <w:r>
        <w:rPr>
          <w:rFonts w:ascii="Helvetica" w:hAnsi="Helvetica"/>
          <w:sz w:val="24"/>
          <w:szCs w:val="24"/>
        </w:rPr>
        <w:t>–</w:t>
      </w:r>
      <w:r>
        <w:rPr>
          <w:rFonts w:ascii="Helvetica" w:hAnsi="Helvetica"/>
          <w:sz w:val="24"/>
          <w:szCs w:val="24"/>
        </w:rPr>
        <w:t xml:space="preserve">869. </w:t>
      </w:r>
      <w:r>
        <w:rPr>
          <w:rStyle w:val="Hyperlink0"/>
        </w:rPr>
        <w:fldChar w:fldCharType="begin"/>
      </w:r>
      <w:r>
        <w:rPr>
          <w:rStyle w:val="Hyperlink0"/>
          <w:rFonts w:ascii="Helvetica" w:eastAsia="Helvetica" w:hAnsi="Helvetica" w:cs="Helvetica"/>
          <w:sz w:val="24"/>
          <w:szCs w:val="24"/>
        </w:rPr>
        <w:instrText xml:space="preserve"> HYPERLINK "https://doi.org/10.1029/2018JB016674"</w:instrText>
      </w:r>
      <w:r>
        <w:rPr>
          <w:rStyle w:val="Hyperlink0"/>
        </w:rPr>
        <w:fldChar w:fldCharType="separate"/>
      </w:r>
      <w:r>
        <w:rPr>
          <w:rStyle w:val="Hyperlink0"/>
          <w:rFonts w:ascii="Helvetica" w:hAnsi="Helvetica"/>
          <w:sz w:val="24"/>
          <w:szCs w:val="24"/>
        </w:rPr>
        <w:t>https://doi.org/10.1029/2018JB016674</w:t>
      </w:r>
      <w:r>
        <w:rPr>
          <w:rFonts w:ascii="Helvetica" w:eastAsia="Helvetica" w:hAnsi="Helvetica" w:cs="Helvetica"/>
          <w:sz w:val="24"/>
          <w:szCs w:val="24"/>
        </w:rPr>
        <w:fldChar w:fldCharType="end"/>
      </w:r>
    </w:p>
    <w:p w14:paraId="316B8D88" w14:textId="77777777" w:rsidR="0009560C" w:rsidRDefault="0009560C">
      <w:pPr>
        <w:pStyle w:val="Default"/>
        <w:rPr>
          <w:rFonts w:ascii="Helvetica" w:eastAsia="Helvetica" w:hAnsi="Helvetica" w:cs="Helvetica"/>
          <w:sz w:val="24"/>
          <w:szCs w:val="24"/>
        </w:rPr>
      </w:pPr>
    </w:p>
    <w:p w14:paraId="06215AC6" w14:textId="77777777" w:rsidR="0009560C" w:rsidRDefault="0009560C">
      <w:pPr>
        <w:pStyle w:val="Default"/>
        <w:rPr>
          <w:rFonts w:ascii="Helvetica" w:eastAsia="Helvetica" w:hAnsi="Helvetica" w:cs="Helvetica"/>
          <w:sz w:val="24"/>
          <w:szCs w:val="24"/>
        </w:rPr>
      </w:pPr>
    </w:p>
    <w:p w14:paraId="48A41287" w14:textId="77777777" w:rsidR="0009560C" w:rsidRDefault="00462AB1">
      <w:pPr>
        <w:pStyle w:val="Default"/>
        <w:numPr>
          <w:ilvl w:val="0"/>
          <w:numId w:val="4"/>
        </w:numPr>
        <w:rPr>
          <w:rFonts w:ascii="Helvetica" w:hAnsi="Helvetica"/>
          <w:sz w:val="24"/>
          <w:szCs w:val="24"/>
        </w:rPr>
      </w:pPr>
      <w:r>
        <w:rPr>
          <w:rFonts w:ascii="Helvetica" w:hAnsi="Helvetica"/>
          <w:sz w:val="24"/>
          <w:szCs w:val="24"/>
        </w:rPr>
        <w:t xml:space="preserve">Roux, P. F., Walter, F., </w:t>
      </w:r>
      <w:proofErr w:type="spellStart"/>
      <w:r>
        <w:rPr>
          <w:rFonts w:ascii="Helvetica" w:hAnsi="Helvetica"/>
          <w:sz w:val="24"/>
          <w:szCs w:val="24"/>
        </w:rPr>
        <w:t>Riesen</w:t>
      </w:r>
      <w:proofErr w:type="spellEnd"/>
      <w:r>
        <w:rPr>
          <w:rFonts w:ascii="Helvetica" w:hAnsi="Helvetica"/>
          <w:sz w:val="24"/>
          <w:szCs w:val="24"/>
        </w:rPr>
        <w:t>, P., Sugiyama, S., &amp; Funk, M. (2010). Observation of surface seismic activity changes of an Alpine glacier during a glacier-dammed lake outburst. Journal of Geophysical Research: Earth Surface, 115(3), 1</w:t>
      </w:r>
      <w:r>
        <w:rPr>
          <w:rFonts w:ascii="Helvetica" w:hAnsi="Helvetica"/>
          <w:sz w:val="24"/>
          <w:szCs w:val="24"/>
        </w:rPr>
        <w:t>–</w:t>
      </w:r>
      <w:r>
        <w:rPr>
          <w:rFonts w:ascii="Helvetica" w:hAnsi="Helvetica"/>
          <w:sz w:val="24"/>
          <w:szCs w:val="24"/>
        </w:rPr>
        <w:t xml:space="preserve">13. </w:t>
      </w:r>
      <w:r>
        <w:rPr>
          <w:rStyle w:val="Hyperlink0"/>
        </w:rPr>
        <w:fldChar w:fldCharType="begin"/>
      </w:r>
      <w:r>
        <w:rPr>
          <w:rStyle w:val="Hyperlink0"/>
          <w:rFonts w:ascii="Helvetica" w:eastAsia="Helvetica" w:hAnsi="Helvetica" w:cs="Helvetica"/>
          <w:sz w:val="24"/>
          <w:szCs w:val="24"/>
        </w:rPr>
        <w:instrText xml:space="preserve"> HYPERLINK "https://doi.org/10.1029/2009J</w:instrText>
      </w:r>
      <w:r>
        <w:rPr>
          <w:rStyle w:val="Hyperlink0"/>
          <w:rFonts w:ascii="Helvetica" w:eastAsia="Helvetica" w:hAnsi="Helvetica" w:cs="Helvetica"/>
          <w:sz w:val="24"/>
          <w:szCs w:val="24"/>
        </w:rPr>
        <w:instrText>F001535"</w:instrText>
      </w:r>
      <w:r>
        <w:rPr>
          <w:rStyle w:val="Hyperlink0"/>
        </w:rPr>
        <w:fldChar w:fldCharType="separate"/>
      </w:r>
      <w:r>
        <w:rPr>
          <w:rStyle w:val="Hyperlink0"/>
          <w:rFonts w:ascii="Helvetica" w:hAnsi="Helvetica"/>
          <w:sz w:val="24"/>
          <w:szCs w:val="24"/>
        </w:rPr>
        <w:t>https://doi.org/10.1029/2009JF001535</w:t>
      </w:r>
      <w:r>
        <w:rPr>
          <w:rFonts w:ascii="Helvetica" w:eastAsia="Helvetica" w:hAnsi="Helvetica" w:cs="Helvetica"/>
          <w:sz w:val="24"/>
          <w:szCs w:val="24"/>
        </w:rPr>
        <w:fldChar w:fldCharType="end"/>
      </w:r>
    </w:p>
    <w:p w14:paraId="5967B283" w14:textId="77777777" w:rsidR="0009560C" w:rsidRDefault="0009560C">
      <w:pPr>
        <w:pStyle w:val="Default"/>
        <w:rPr>
          <w:rFonts w:ascii="Helvetica" w:eastAsia="Helvetica" w:hAnsi="Helvetica" w:cs="Helvetica"/>
          <w:sz w:val="24"/>
          <w:szCs w:val="24"/>
        </w:rPr>
      </w:pPr>
    </w:p>
    <w:p w14:paraId="7A3833E3" w14:textId="77777777" w:rsidR="0009560C" w:rsidRDefault="0009560C">
      <w:pPr>
        <w:pStyle w:val="Default"/>
        <w:rPr>
          <w:rFonts w:ascii="Helvetica" w:eastAsia="Helvetica" w:hAnsi="Helvetica" w:cs="Helvetica"/>
          <w:sz w:val="24"/>
          <w:szCs w:val="24"/>
        </w:rPr>
      </w:pPr>
    </w:p>
    <w:p w14:paraId="592B85AC" w14:textId="77777777" w:rsidR="0009560C" w:rsidRDefault="00462AB1">
      <w:pPr>
        <w:pStyle w:val="Default"/>
        <w:numPr>
          <w:ilvl w:val="0"/>
          <w:numId w:val="4"/>
        </w:numPr>
        <w:rPr>
          <w:rFonts w:ascii="Helvetica" w:hAnsi="Helvetica"/>
          <w:sz w:val="24"/>
          <w:szCs w:val="24"/>
        </w:rPr>
      </w:pPr>
      <w:r>
        <w:rPr>
          <w:rFonts w:ascii="Helvetica" w:hAnsi="Helvetica"/>
          <w:sz w:val="24"/>
          <w:szCs w:val="24"/>
        </w:rPr>
        <w:t xml:space="preserve">Seydoux, L., </w:t>
      </w:r>
      <w:proofErr w:type="spellStart"/>
      <w:r>
        <w:rPr>
          <w:rFonts w:ascii="Helvetica" w:hAnsi="Helvetica"/>
          <w:sz w:val="24"/>
          <w:szCs w:val="24"/>
        </w:rPr>
        <w:t>Balestriero</w:t>
      </w:r>
      <w:proofErr w:type="spellEnd"/>
      <w:r>
        <w:rPr>
          <w:rFonts w:ascii="Helvetica" w:hAnsi="Helvetica"/>
          <w:sz w:val="24"/>
          <w:szCs w:val="24"/>
        </w:rPr>
        <w:t xml:space="preserve">, R., </w:t>
      </w:r>
      <w:proofErr w:type="spellStart"/>
      <w:r>
        <w:rPr>
          <w:rFonts w:ascii="Helvetica" w:hAnsi="Helvetica"/>
          <w:sz w:val="24"/>
          <w:szCs w:val="24"/>
        </w:rPr>
        <w:t>Poli</w:t>
      </w:r>
      <w:proofErr w:type="spellEnd"/>
      <w:r>
        <w:rPr>
          <w:rFonts w:ascii="Helvetica" w:hAnsi="Helvetica"/>
          <w:sz w:val="24"/>
          <w:szCs w:val="24"/>
        </w:rPr>
        <w:t xml:space="preserve">, P., Hoop, M. de, </w:t>
      </w:r>
      <w:proofErr w:type="spellStart"/>
      <w:r>
        <w:rPr>
          <w:rFonts w:ascii="Helvetica" w:hAnsi="Helvetica"/>
          <w:sz w:val="24"/>
          <w:szCs w:val="24"/>
        </w:rPr>
        <w:t>Campillo</w:t>
      </w:r>
      <w:proofErr w:type="spellEnd"/>
      <w:r>
        <w:rPr>
          <w:rFonts w:ascii="Helvetica" w:hAnsi="Helvetica"/>
          <w:sz w:val="24"/>
          <w:szCs w:val="24"/>
        </w:rPr>
        <w:t xml:space="preserve">, M., &amp; </w:t>
      </w:r>
      <w:proofErr w:type="spellStart"/>
      <w:r>
        <w:rPr>
          <w:rFonts w:ascii="Helvetica" w:hAnsi="Helvetica"/>
          <w:sz w:val="24"/>
          <w:szCs w:val="24"/>
        </w:rPr>
        <w:t>Baraniuk</w:t>
      </w:r>
      <w:proofErr w:type="spellEnd"/>
      <w:r>
        <w:rPr>
          <w:rFonts w:ascii="Helvetica" w:hAnsi="Helvetica"/>
          <w:sz w:val="24"/>
          <w:szCs w:val="24"/>
        </w:rPr>
        <w:t xml:space="preserve">, R. (2020). Clustering earthquake signals and background noises in continuous seismic data with unsupervised deep </w:t>
      </w:r>
      <w:r>
        <w:rPr>
          <w:rFonts w:ascii="Helvetica" w:hAnsi="Helvetica"/>
          <w:sz w:val="24"/>
          <w:szCs w:val="24"/>
        </w:rPr>
        <w:t>learning. Nature Communications, 11(1). https://doi.org/10.1038/s41467-020-17841-x</w:t>
      </w:r>
    </w:p>
    <w:p w14:paraId="75B3FB36" w14:textId="77777777" w:rsidR="0009560C" w:rsidRDefault="0009560C">
      <w:pPr>
        <w:pStyle w:val="Default"/>
        <w:rPr>
          <w:rFonts w:ascii="Helvetica" w:eastAsia="Helvetica" w:hAnsi="Helvetica" w:cs="Helvetica"/>
          <w:sz w:val="24"/>
          <w:szCs w:val="24"/>
        </w:rPr>
      </w:pPr>
    </w:p>
    <w:p w14:paraId="14B93DC2" w14:textId="77777777" w:rsidR="0009560C" w:rsidRDefault="00462AB1">
      <w:pPr>
        <w:pStyle w:val="Default"/>
        <w:numPr>
          <w:ilvl w:val="0"/>
          <w:numId w:val="4"/>
        </w:numPr>
        <w:rPr>
          <w:rFonts w:ascii="Helvetica" w:hAnsi="Helvetica"/>
          <w:sz w:val="24"/>
          <w:szCs w:val="24"/>
        </w:rPr>
      </w:pPr>
      <w:r>
        <w:rPr>
          <w:rFonts w:ascii="Helvetica" w:hAnsi="Helvetica"/>
          <w:sz w:val="24"/>
          <w:szCs w:val="24"/>
        </w:rPr>
        <w:lastRenderedPageBreak/>
        <w:t xml:space="preserve">Sick, B., </w:t>
      </w:r>
      <w:proofErr w:type="spellStart"/>
      <w:r>
        <w:rPr>
          <w:rFonts w:ascii="Helvetica" w:hAnsi="Helvetica"/>
          <w:sz w:val="24"/>
          <w:szCs w:val="24"/>
        </w:rPr>
        <w:t>Guggenmos</w:t>
      </w:r>
      <w:proofErr w:type="spellEnd"/>
      <w:r>
        <w:rPr>
          <w:rFonts w:ascii="Helvetica" w:hAnsi="Helvetica"/>
          <w:sz w:val="24"/>
          <w:szCs w:val="24"/>
        </w:rPr>
        <w:t xml:space="preserve">, M., &amp; </w:t>
      </w:r>
      <w:proofErr w:type="spellStart"/>
      <w:r>
        <w:rPr>
          <w:rFonts w:ascii="Helvetica" w:hAnsi="Helvetica"/>
          <w:sz w:val="24"/>
          <w:szCs w:val="24"/>
        </w:rPr>
        <w:t>Joswig</w:t>
      </w:r>
      <w:proofErr w:type="spellEnd"/>
      <w:r>
        <w:rPr>
          <w:rFonts w:ascii="Helvetica" w:hAnsi="Helvetica"/>
          <w:sz w:val="24"/>
          <w:szCs w:val="24"/>
        </w:rPr>
        <w:t>, M. (2015). Chances and limits of single-station seismic event clustering by unsupervised pattern recognition. Geophysical Journal Interna</w:t>
      </w:r>
      <w:r>
        <w:rPr>
          <w:rFonts w:ascii="Helvetica" w:hAnsi="Helvetica"/>
          <w:sz w:val="24"/>
          <w:szCs w:val="24"/>
        </w:rPr>
        <w:t>tional, 201(3), 1801</w:t>
      </w:r>
      <w:r>
        <w:rPr>
          <w:rFonts w:ascii="Helvetica" w:hAnsi="Helvetica"/>
          <w:sz w:val="24"/>
          <w:szCs w:val="24"/>
        </w:rPr>
        <w:t>–</w:t>
      </w:r>
      <w:r>
        <w:rPr>
          <w:rFonts w:ascii="Helvetica" w:hAnsi="Helvetica"/>
          <w:sz w:val="24"/>
          <w:szCs w:val="24"/>
        </w:rPr>
        <w:t xml:space="preserve">1813. </w:t>
      </w:r>
      <w:r>
        <w:rPr>
          <w:rStyle w:val="Hyperlink0"/>
        </w:rPr>
        <w:fldChar w:fldCharType="begin"/>
      </w:r>
      <w:r>
        <w:rPr>
          <w:rStyle w:val="Hyperlink0"/>
          <w:rFonts w:ascii="Helvetica" w:eastAsia="Helvetica" w:hAnsi="Helvetica" w:cs="Helvetica"/>
          <w:sz w:val="24"/>
          <w:szCs w:val="24"/>
        </w:rPr>
        <w:instrText xml:space="preserve"> HYPERLINK "https://doi.org/10.1093/gji/ggv126"</w:instrText>
      </w:r>
      <w:r>
        <w:rPr>
          <w:rStyle w:val="Hyperlink0"/>
        </w:rPr>
        <w:fldChar w:fldCharType="separate"/>
      </w:r>
      <w:r>
        <w:rPr>
          <w:rStyle w:val="Hyperlink0"/>
          <w:rFonts w:ascii="Helvetica" w:hAnsi="Helvetica"/>
          <w:sz w:val="24"/>
          <w:szCs w:val="24"/>
        </w:rPr>
        <w:t>https://doi.org/10.1093/gji/ggv126</w:t>
      </w:r>
      <w:r>
        <w:rPr>
          <w:rFonts w:ascii="Helvetica" w:eastAsia="Helvetica" w:hAnsi="Helvetica" w:cs="Helvetica"/>
          <w:sz w:val="24"/>
          <w:szCs w:val="24"/>
        </w:rPr>
        <w:fldChar w:fldCharType="end"/>
      </w:r>
    </w:p>
    <w:p w14:paraId="2182E7C3" w14:textId="77777777" w:rsidR="0009560C" w:rsidRDefault="0009560C">
      <w:pPr>
        <w:pStyle w:val="Default"/>
        <w:rPr>
          <w:rFonts w:ascii="Helvetica" w:eastAsia="Helvetica" w:hAnsi="Helvetica" w:cs="Helvetica"/>
          <w:sz w:val="24"/>
          <w:szCs w:val="24"/>
        </w:rPr>
      </w:pPr>
    </w:p>
    <w:p w14:paraId="3601E4BB" w14:textId="77777777" w:rsidR="0009560C" w:rsidRDefault="0009560C">
      <w:pPr>
        <w:pStyle w:val="Default"/>
        <w:rPr>
          <w:rFonts w:ascii="Helvetica" w:eastAsia="Helvetica" w:hAnsi="Helvetica" w:cs="Helvetica"/>
          <w:sz w:val="24"/>
          <w:szCs w:val="24"/>
        </w:rPr>
      </w:pPr>
    </w:p>
    <w:p w14:paraId="01B098F4" w14:textId="77777777" w:rsidR="0009560C" w:rsidRDefault="00462AB1">
      <w:pPr>
        <w:pStyle w:val="Default"/>
        <w:numPr>
          <w:ilvl w:val="0"/>
          <w:numId w:val="4"/>
        </w:numPr>
        <w:rPr>
          <w:rFonts w:ascii="Helvetica" w:hAnsi="Helvetica"/>
          <w:sz w:val="24"/>
          <w:szCs w:val="24"/>
        </w:rPr>
      </w:pPr>
      <w:r>
        <w:rPr>
          <w:rFonts w:ascii="Helvetica" w:hAnsi="Helvetica"/>
          <w:sz w:val="24"/>
          <w:szCs w:val="24"/>
        </w:rPr>
        <w:t xml:space="preserve">Steinmann, R., Seydoux, L., </w:t>
      </w:r>
      <w:proofErr w:type="spellStart"/>
      <w:r>
        <w:rPr>
          <w:rFonts w:ascii="Helvetica" w:hAnsi="Helvetica"/>
          <w:sz w:val="24"/>
          <w:szCs w:val="24"/>
        </w:rPr>
        <w:t>Beauce</w:t>
      </w:r>
      <w:proofErr w:type="spellEnd"/>
      <w:r>
        <w:rPr>
          <w:rFonts w:ascii="Helvetica" w:hAnsi="Helvetica"/>
          <w:sz w:val="24"/>
          <w:szCs w:val="24"/>
        </w:rPr>
        <w:t xml:space="preserve">, E., &amp; </w:t>
      </w:r>
      <w:proofErr w:type="spellStart"/>
      <w:r>
        <w:rPr>
          <w:rFonts w:ascii="Helvetica" w:hAnsi="Helvetica"/>
          <w:sz w:val="24"/>
          <w:szCs w:val="24"/>
        </w:rPr>
        <w:t>Campillo</w:t>
      </w:r>
      <w:proofErr w:type="spellEnd"/>
      <w:r>
        <w:rPr>
          <w:rFonts w:ascii="Helvetica" w:hAnsi="Helvetica"/>
          <w:sz w:val="24"/>
          <w:szCs w:val="24"/>
        </w:rPr>
        <w:t xml:space="preserve">, M. (2021). Hierarchical exploration of continuous seismograms with unsupervised learning. </w:t>
      </w:r>
      <w:r>
        <w:rPr>
          <w:rFonts w:ascii="Helvetica" w:hAnsi="Helvetica"/>
          <w:sz w:val="24"/>
          <w:szCs w:val="24"/>
        </w:rPr>
        <w:t>May, 1</w:t>
      </w:r>
      <w:r>
        <w:rPr>
          <w:rFonts w:ascii="Helvetica" w:hAnsi="Helvetica"/>
          <w:sz w:val="24"/>
          <w:szCs w:val="24"/>
        </w:rPr>
        <w:t>–</w:t>
      </w:r>
      <w:r>
        <w:rPr>
          <w:rFonts w:ascii="Helvetica" w:hAnsi="Helvetica"/>
          <w:sz w:val="24"/>
          <w:szCs w:val="24"/>
        </w:rPr>
        <w:t>26.</w:t>
      </w:r>
    </w:p>
    <w:p w14:paraId="6EE872E6" w14:textId="77777777" w:rsidR="0009560C" w:rsidRDefault="0009560C">
      <w:pPr>
        <w:pStyle w:val="Default"/>
        <w:rPr>
          <w:rFonts w:ascii="Helvetica" w:eastAsia="Helvetica" w:hAnsi="Helvetica" w:cs="Helvetica"/>
          <w:sz w:val="24"/>
          <w:szCs w:val="24"/>
        </w:rPr>
      </w:pPr>
    </w:p>
    <w:p w14:paraId="668CCC7A" w14:textId="77777777" w:rsidR="0009560C" w:rsidRDefault="0009560C">
      <w:pPr>
        <w:pStyle w:val="Default"/>
        <w:rPr>
          <w:rFonts w:ascii="Helvetica" w:eastAsia="Helvetica" w:hAnsi="Helvetica" w:cs="Helvetica"/>
          <w:sz w:val="24"/>
          <w:szCs w:val="24"/>
        </w:rPr>
      </w:pPr>
    </w:p>
    <w:p w14:paraId="428D5CE1" w14:textId="77777777" w:rsidR="0009560C" w:rsidRDefault="00462AB1">
      <w:pPr>
        <w:pStyle w:val="Default"/>
        <w:numPr>
          <w:ilvl w:val="0"/>
          <w:numId w:val="4"/>
        </w:numPr>
        <w:rPr>
          <w:rFonts w:ascii="Helvetica" w:hAnsi="Helvetica"/>
          <w:sz w:val="24"/>
          <w:szCs w:val="24"/>
        </w:rPr>
      </w:pPr>
      <w:r>
        <w:rPr>
          <w:rFonts w:ascii="Helvetica" w:hAnsi="Helvetica"/>
          <w:sz w:val="24"/>
          <w:szCs w:val="24"/>
        </w:rPr>
        <w:t xml:space="preserve">Sugiyama, S., </w:t>
      </w:r>
      <w:proofErr w:type="spellStart"/>
      <w:r>
        <w:rPr>
          <w:rFonts w:ascii="Helvetica" w:hAnsi="Helvetica"/>
          <w:sz w:val="24"/>
          <w:szCs w:val="24"/>
        </w:rPr>
        <w:t>Bauder</w:t>
      </w:r>
      <w:proofErr w:type="spellEnd"/>
      <w:r>
        <w:rPr>
          <w:rFonts w:ascii="Helvetica" w:hAnsi="Helvetica"/>
          <w:sz w:val="24"/>
          <w:szCs w:val="24"/>
        </w:rPr>
        <w:t xml:space="preserve">, A., Weiss, P., &amp; Funk, M. (2007). Reversal of ice motion during the outburst of a glacier-dammed lake on </w:t>
      </w:r>
      <w:proofErr w:type="spellStart"/>
      <w:r>
        <w:rPr>
          <w:rFonts w:ascii="Helvetica" w:hAnsi="Helvetica"/>
          <w:sz w:val="24"/>
          <w:szCs w:val="24"/>
        </w:rPr>
        <w:t>Gornergletscher</w:t>
      </w:r>
      <w:proofErr w:type="spellEnd"/>
      <w:r>
        <w:rPr>
          <w:rFonts w:ascii="Helvetica" w:hAnsi="Helvetica"/>
          <w:sz w:val="24"/>
          <w:szCs w:val="24"/>
        </w:rPr>
        <w:t>, Switzerland. Journal of Glaciology, 53(181), 172</w:t>
      </w:r>
      <w:r>
        <w:rPr>
          <w:rFonts w:ascii="Helvetica" w:hAnsi="Helvetica"/>
          <w:sz w:val="24"/>
          <w:szCs w:val="24"/>
        </w:rPr>
        <w:t>–</w:t>
      </w:r>
      <w:r>
        <w:rPr>
          <w:rFonts w:ascii="Helvetica" w:hAnsi="Helvetica"/>
          <w:sz w:val="24"/>
          <w:szCs w:val="24"/>
        </w:rPr>
        <w:t xml:space="preserve">180. </w:t>
      </w:r>
      <w:r>
        <w:rPr>
          <w:rStyle w:val="Hyperlink0"/>
        </w:rPr>
        <w:fldChar w:fldCharType="begin"/>
      </w:r>
      <w:r>
        <w:rPr>
          <w:rStyle w:val="Hyperlink0"/>
          <w:rFonts w:ascii="Helvetica" w:eastAsia="Helvetica" w:hAnsi="Helvetica" w:cs="Helvetica"/>
          <w:sz w:val="24"/>
          <w:szCs w:val="24"/>
        </w:rPr>
        <w:instrText xml:space="preserve"> HYPERLINK "https://doi.org/10.3189/172756507</w:instrText>
      </w:r>
      <w:r>
        <w:rPr>
          <w:rStyle w:val="Hyperlink0"/>
          <w:rFonts w:ascii="Helvetica" w:eastAsia="Helvetica" w:hAnsi="Helvetica" w:cs="Helvetica"/>
          <w:sz w:val="24"/>
          <w:szCs w:val="24"/>
        </w:rPr>
        <w:instrText>782202847"</w:instrText>
      </w:r>
      <w:r>
        <w:rPr>
          <w:rStyle w:val="Hyperlink0"/>
        </w:rPr>
        <w:fldChar w:fldCharType="separate"/>
      </w:r>
      <w:r>
        <w:rPr>
          <w:rStyle w:val="Hyperlink0"/>
          <w:rFonts w:ascii="Helvetica" w:hAnsi="Helvetica"/>
          <w:sz w:val="24"/>
          <w:szCs w:val="24"/>
        </w:rPr>
        <w:t>https://doi.org/10.3189/172756507782202847</w:t>
      </w:r>
      <w:r>
        <w:rPr>
          <w:rFonts w:ascii="Helvetica" w:eastAsia="Helvetica" w:hAnsi="Helvetica" w:cs="Helvetica"/>
          <w:sz w:val="24"/>
          <w:szCs w:val="24"/>
        </w:rPr>
        <w:fldChar w:fldCharType="end"/>
      </w:r>
    </w:p>
    <w:p w14:paraId="4431078B" w14:textId="77777777" w:rsidR="0009560C" w:rsidRDefault="0009560C">
      <w:pPr>
        <w:pStyle w:val="Default"/>
        <w:rPr>
          <w:rFonts w:ascii="Helvetica" w:eastAsia="Helvetica" w:hAnsi="Helvetica" w:cs="Helvetica"/>
          <w:sz w:val="24"/>
          <w:szCs w:val="24"/>
        </w:rPr>
      </w:pPr>
    </w:p>
    <w:p w14:paraId="27FB373D" w14:textId="77777777" w:rsidR="0009560C" w:rsidRDefault="00462AB1">
      <w:pPr>
        <w:pStyle w:val="Default"/>
        <w:numPr>
          <w:ilvl w:val="0"/>
          <w:numId w:val="4"/>
        </w:numPr>
        <w:rPr>
          <w:rFonts w:ascii="Helvetica" w:hAnsi="Helvetica"/>
          <w:sz w:val="24"/>
          <w:szCs w:val="24"/>
        </w:rPr>
      </w:pPr>
      <w:r>
        <w:rPr>
          <w:rFonts w:ascii="Helvetica" w:hAnsi="Helvetica"/>
          <w:sz w:val="24"/>
          <w:szCs w:val="24"/>
        </w:rPr>
        <w:t xml:space="preserve">2008_Sugiyama_Triggering and drainage mechanisms of the 2004 glacier-dammed lake outburst in </w:t>
      </w:r>
      <w:proofErr w:type="spellStart"/>
      <w:r>
        <w:rPr>
          <w:rFonts w:ascii="Helvetica" w:hAnsi="Helvetica"/>
          <w:sz w:val="24"/>
          <w:szCs w:val="24"/>
        </w:rPr>
        <w:t>Gornergletscher</w:t>
      </w:r>
      <w:proofErr w:type="spellEnd"/>
      <w:r>
        <w:rPr>
          <w:rFonts w:ascii="Helvetica" w:hAnsi="Helvetica"/>
          <w:sz w:val="24"/>
          <w:szCs w:val="24"/>
        </w:rPr>
        <w:t>, Switzerland.pdf. (n.d.).</w:t>
      </w:r>
    </w:p>
    <w:p w14:paraId="6B82ED88" w14:textId="77777777" w:rsidR="0009560C" w:rsidRDefault="0009560C">
      <w:pPr>
        <w:pStyle w:val="Default"/>
        <w:rPr>
          <w:rFonts w:ascii="Helvetica" w:eastAsia="Helvetica" w:hAnsi="Helvetica" w:cs="Helvetica"/>
          <w:sz w:val="24"/>
          <w:szCs w:val="24"/>
        </w:rPr>
      </w:pPr>
    </w:p>
    <w:p w14:paraId="18DF7A76" w14:textId="77777777" w:rsidR="0009560C" w:rsidRDefault="00462AB1">
      <w:pPr>
        <w:pStyle w:val="Default"/>
        <w:numPr>
          <w:ilvl w:val="0"/>
          <w:numId w:val="4"/>
        </w:numPr>
        <w:rPr>
          <w:rFonts w:ascii="Helvetica" w:hAnsi="Helvetica"/>
          <w:sz w:val="24"/>
          <w:szCs w:val="24"/>
        </w:rPr>
      </w:pPr>
      <w:r>
        <w:rPr>
          <w:rFonts w:ascii="Helvetica" w:hAnsi="Helvetica"/>
          <w:sz w:val="24"/>
          <w:szCs w:val="24"/>
        </w:rPr>
        <w:t xml:space="preserve">Sugiyama, S., </w:t>
      </w:r>
      <w:proofErr w:type="spellStart"/>
      <w:r>
        <w:rPr>
          <w:rFonts w:ascii="Helvetica" w:hAnsi="Helvetica"/>
          <w:sz w:val="24"/>
          <w:szCs w:val="24"/>
        </w:rPr>
        <w:t>Bauder</w:t>
      </w:r>
      <w:proofErr w:type="spellEnd"/>
      <w:r>
        <w:rPr>
          <w:rFonts w:ascii="Helvetica" w:hAnsi="Helvetica"/>
          <w:sz w:val="24"/>
          <w:szCs w:val="24"/>
        </w:rPr>
        <w:t xml:space="preserve">, A., </w:t>
      </w:r>
      <w:proofErr w:type="spellStart"/>
      <w:r>
        <w:rPr>
          <w:rFonts w:ascii="Helvetica" w:hAnsi="Helvetica"/>
          <w:sz w:val="24"/>
          <w:szCs w:val="24"/>
        </w:rPr>
        <w:t>Riesen</w:t>
      </w:r>
      <w:proofErr w:type="spellEnd"/>
      <w:r>
        <w:rPr>
          <w:rFonts w:ascii="Helvetica" w:hAnsi="Helvetica"/>
          <w:sz w:val="24"/>
          <w:szCs w:val="24"/>
        </w:rPr>
        <w:t>, P., &amp; Funk, M. (2010). Surfac</w:t>
      </w:r>
      <w:r>
        <w:rPr>
          <w:rFonts w:ascii="Helvetica" w:hAnsi="Helvetica"/>
          <w:sz w:val="24"/>
          <w:szCs w:val="24"/>
        </w:rPr>
        <w:t xml:space="preserve">e ice motion deviating toward the margins during speed-up events at </w:t>
      </w:r>
      <w:proofErr w:type="spellStart"/>
      <w:r>
        <w:rPr>
          <w:rFonts w:ascii="Helvetica" w:hAnsi="Helvetica"/>
          <w:sz w:val="24"/>
          <w:szCs w:val="24"/>
        </w:rPr>
        <w:t>Gornergletscher</w:t>
      </w:r>
      <w:proofErr w:type="spellEnd"/>
      <w:r>
        <w:rPr>
          <w:rFonts w:ascii="Helvetica" w:hAnsi="Helvetica"/>
          <w:sz w:val="24"/>
          <w:szCs w:val="24"/>
        </w:rPr>
        <w:t xml:space="preserve">, Switzerland. Journal of Geophysical Research: Earth Surface, 115(3). </w:t>
      </w:r>
      <w:r>
        <w:rPr>
          <w:rStyle w:val="Hyperlink0"/>
        </w:rPr>
        <w:fldChar w:fldCharType="begin"/>
      </w:r>
      <w:r>
        <w:rPr>
          <w:rStyle w:val="Hyperlink0"/>
          <w:rFonts w:ascii="Helvetica" w:eastAsia="Helvetica" w:hAnsi="Helvetica" w:cs="Helvetica"/>
          <w:sz w:val="24"/>
          <w:szCs w:val="24"/>
        </w:rPr>
        <w:instrText xml:space="preserve"> HYPERLINK "https://doi.org/10.1029/2009JF001509"</w:instrText>
      </w:r>
      <w:r>
        <w:rPr>
          <w:rStyle w:val="Hyperlink0"/>
        </w:rPr>
        <w:fldChar w:fldCharType="separate"/>
      </w:r>
      <w:r>
        <w:rPr>
          <w:rStyle w:val="Hyperlink0"/>
          <w:rFonts w:ascii="Helvetica" w:hAnsi="Helvetica"/>
          <w:sz w:val="24"/>
          <w:szCs w:val="24"/>
        </w:rPr>
        <w:t>https://doi.org/10.1029/2009JF001509</w:t>
      </w:r>
      <w:r>
        <w:rPr>
          <w:rFonts w:ascii="Helvetica" w:eastAsia="Helvetica" w:hAnsi="Helvetica" w:cs="Helvetica"/>
          <w:sz w:val="24"/>
          <w:szCs w:val="24"/>
        </w:rPr>
        <w:fldChar w:fldCharType="end"/>
      </w:r>
    </w:p>
    <w:p w14:paraId="5069C4AD" w14:textId="77777777" w:rsidR="0009560C" w:rsidRDefault="0009560C">
      <w:pPr>
        <w:pStyle w:val="Default"/>
        <w:rPr>
          <w:rFonts w:ascii="Helvetica" w:eastAsia="Helvetica" w:hAnsi="Helvetica" w:cs="Helvetica"/>
          <w:sz w:val="24"/>
          <w:szCs w:val="24"/>
        </w:rPr>
      </w:pPr>
    </w:p>
    <w:p w14:paraId="04AB0974" w14:textId="77777777" w:rsidR="0009560C" w:rsidRDefault="00462AB1">
      <w:pPr>
        <w:pStyle w:val="Default"/>
        <w:numPr>
          <w:ilvl w:val="0"/>
          <w:numId w:val="4"/>
        </w:numPr>
        <w:rPr>
          <w:rFonts w:ascii="Helvetica" w:hAnsi="Helvetica"/>
          <w:sz w:val="24"/>
          <w:szCs w:val="24"/>
        </w:rPr>
      </w:pPr>
      <w:proofErr w:type="spellStart"/>
      <w:r>
        <w:rPr>
          <w:rFonts w:ascii="Helvetica" w:hAnsi="Helvetica"/>
          <w:sz w:val="24"/>
          <w:szCs w:val="24"/>
        </w:rPr>
        <w:t>Trugman</w:t>
      </w:r>
      <w:proofErr w:type="spellEnd"/>
      <w:r>
        <w:rPr>
          <w:rFonts w:ascii="Helvetica" w:hAnsi="Helvetica"/>
          <w:sz w:val="24"/>
          <w:szCs w:val="24"/>
        </w:rPr>
        <w:t xml:space="preserve">, D. </w:t>
      </w:r>
      <w:r>
        <w:rPr>
          <w:rFonts w:ascii="Helvetica" w:hAnsi="Helvetica"/>
          <w:sz w:val="24"/>
          <w:szCs w:val="24"/>
        </w:rPr>
        <w:t xml:space="preserve">T., &amp; Shearer, P. M. (2017). </w:t>
      </w:r>
      <w:proofErr w:type="spellStart"/>
      <w:r>
        <w:rPr>
          <w:rFonts w:ascii="Helvetica" w:hAnsi="Helvetica"/>
          <w:sz w:val="24"/>
          <w:szCs w:val="24"/>
        </w:rPr>
        <w:t>GrowClust</w:t>
      </w:r>
      <w:proofErr w:type="spellEnd"/>
      <w:r>
        <w:rPr>
          <w:rFonts w:ascii="Helvetica" w:hAnsi="Helvetica"/>
          <w:sz w:val="24"/>
          <w:szCs w:val="24"/>
        </w:rPr>
        <w:t>: A Hierarchical clustering algorithm for relative earthquake relocation, with application to the Spanish Springs and Sheldon, Nevada, earthquake sequences. Seismological Research Letters, 88(2), 379</w:t>
      </w:r>
      <w:r>
        <w:rPr>
          <w:rFonts w:ascii="Helvetica" w:hAnsi="Helvetica"/>
          <w:sz w:val="24"/>
          <w:szCs w:val="24"/>
        </w:rPr>
        <w:t>–</w:t>
      </w:r>
      <w:r>
        <w:rPr>
          <w:rFonts w:ascii="Helvetica" w:hAnsi="Helvetica"/>
          <w:sz w:val="24"/>
          <w:szCs w:val="24"/>
        </w:rPr>
        <w:t>391. https://doi.o</w:t>
      </w:r>
      <w:r>
        <w:rPr>
          <w:rFonts w:ascii="Helvetica" w:hAnsi="Helvetica"/>
          <w:sz w:val="24"/>
          <w:szCs w:val="24"/>
        </w:rPr>
        <w:t>rg/10.1785/0220160188</w:t>
      </w:r>
    </w:p>
    <w:p w14:paraId="30964A22" w14:textId="77777777" w:rsidR="0009560C" w:rsidRDefault="0009560C">
      <w:pPr>
        <w:pStyle w:val="Default"/>
        <w:rPr>
          <w:rFonts w:ascii="Helvetica" w:eastAsia="Helvetica" w:hAnsi="Helvetica" w:cs="Helvetica"/>
          <w:sz w:val="24"/>
          <w:szCs w:val="24"/>
        </w:rPr>
      </w:pPr>
    </w:p>
    <w:p w14:paraId="10A6CD86" w14:textId="77777777" w:rsidR="0009560C" w:rsidRDefault="00462AB1">
      <w:pPr>
        <w:pStyle w:val="Default"/>
        <w:numPr>
          <w:ilvl w:val="0"/>
          <w:numId w:val="4"/>
        </w:numPr>
        <w:rPr>
          <w:rFonts w:ascii="Helvetica" w:hAnsi="Helvetica"/>
          <w:sz w:val="24"/>
          <w:szCs w:val="24"/>
        </w:rPr>
      </w:pPr>
      <w:proofErr w:type="spellStart"/>
      <w:r>
        <w:rPr>
          <w:rFonts w:ascii="Helvetica" w:hAnsi="Helvetica"/>
          <w:sz w:val="24"/>
          <w:szCs w:val="24"/>
        </w:rPr>
        <w:t>Vore</w:t>
      </w:r>
      <w:proofErr w:type="spellEnd"/>
      <w:r>
        <w:rPr>
          <w:rFonts w:ascii="Helvetica" w:hAnsi="Helvetica"/>
          <w:sz w:val="24"/>
          <w:szCs w:val="24"/>
        </w:rPr>
        <w:t xml:space="preserve">, M. E., </w:t>
      </w:r>
      <w:proofErr w:type="spellStart"/>
      <w:r>
        <w:rPr>
          <w:rFonts w:ascii="Helvetica" w:hAnsi="Helvetica"/>
          <w:sz w:val="24"/>
          <w:szCs w:val="24"/>
        </w:rPr>
        <w:t>Bartholomaus</w:t>
      </w:r>
      <w:proofErr w:type="spellEnd"/>
      <w:r>
        <w:rPr>
          <w:rFonts w:ascii="Helvetica" w:hAnsi="Helvetica"/>
          <w:sz w:val="24"/>
          <w:szCs w:val="24"/>
        </w:rPr>
        <w:t xml:space="preserve">, T. C., </w:t>
      </w:r>
      <w:proofErr w:type="spellStart"/>
      <w:r>
        <w:rPr>
          <w:rFonts w:ascii="Helvetica" w:hAnsi="Helvetica"/>
          <w:sz w:val="24"/>
          <w:szCs w:val="24"/>
        </w:rPr>
        <w:t>Winberry</w:t>
      </w:r>
      <w:proofErr w:type="spellEnd"/>
      <w:r>
        <w:rPr>
          <w:rFonts w:ascii="Helvetica" w:hAnsi="Helvetica"/>
          <w:sz w:val="24"/>
          <w:szCs w:val="24"/>
        </w:rPr>
        <w:t xml:space="preserve">, J. P., Walter, J. I., &amp; Amundson, J. M. (2019). Seismic Tremor Reveals Spatial Organization and Temporal Changes of Subglacial Water System. Journal of Geophysical Research: Earth Surface, </w:t>
      </w:r>
      <w:r>
        <w:rPr>
          <w:rFonts w:ascii="Helvetica" w:hAnsi="Helvetica"/>
          <w:sz w:val="24"/>
          <w:szCs w:val="24"/>
        </w:rPr>
        <w:t>124(2), 427</w:t>
      </w:r>
      <w:r>
        <w:rPr>
          <w:rFonts w:ascii="Helvetica" w:hAnsi="Helvetica"/>
          <w:sz w:val="24"/>
          <w:szCs w:val="24"/>
        </w:rPr>
        <w:t>–</w:t>
      </w:r>
      <w:r>
        <w:rPr>
          <w:rFonts w:ascii="Helvetica" w:hAnsi="Helvetica"/>
          <w:sz w:val="24"/>
          <w:szCs w:val="24"/>
        </w:rPr>
        <w:t>446. https://doi.org/10.1029/2018JF004819</w:t>
      </w:r>
    </w:p>
    <w:p w14:paraId="6A2758FB" w14:textId="77777777" w:rsidR="0009560C" w:rsidRDefault="0009560C">
      <w:pPr>
        <w:pStyle w:val="Default"/>
        <w:rPr>
          <w:rFonts w:ascii="Helvetica" w:eastAsia="Helvetica" w:hAnsi="Helvetica" w:cs="Helvetica"/>
          <w:sz w:val="24"/>
          <w:szCs w:val="24"/>
        </w:rPr>
      </w:pPr>
    </w:p>
    <w:p w14:paraId="028D8415" w14:textId="77777777" w:rsidR="0009560C" w:rsidRDefault="00462AB1">
      <w:pPr>
        <w:pStyle w:val="Default"/>
        <w:numPr>
          <w:ilvl w:val="0"/>
          <w:numId w:val="4"/>
        </w:numPr>
        <w:rPr>
          <w:rFonts w:ascii="Helvetica" w:hAnsi="Helvetica"/>
          <w:sz w:val="24"/>
          <w:szCs w:val="24"/>
        </w:rPr>
      </w:pPr>
      <w:r>
        <w:rPr>
          <w:rFonts w:ascii="Helvetica" w:hAnsi="Helvetica"/>
          <w:sz w:val="24"/>
          <w:szCs w:val="24"/>
        </w:rPr>
        <w:t xml:space="preserve">Walter, F., </w:t>
      </w:r>
      <w:proofErr w:type="spellStart"/>
      <w:r>
        <w:rPr>
          <w:rFonts w:ascii="Helvetica" w:hAnsi="Helvetica"/>
          <w:sz w:val="24"/>
          <w:szCs w:val="24"/>
        </w:rPr>
        <w:t>Deichmann</w:t>
      </w:r>
      <w:proofErr w:type="spellEnd"/>
      <w:r>
        <w:rPr>
          <w:rFonts w:ascii="Helvetica" w:hAnsi="Helvetica"/>
          <w:sz w:val="24"/>
          <w:szCs w:val="24"/>
        </w:rPr>
        <w:t xml:space="preserve">, N., &amp; Funk, M. (2008). Basal icequakes during changing subglacial water pressures beneath </w:t>
      </w:r>
      <w:proofErr w:type="spellStart"/>
      <w:r>
        <w:rPr>
          <w:rFonts w:ascii="Helvetica" w:hAnsi="Helvetica"/>
          <w:sz w:val="24"/>
          <w:szCs w:val="24"/>
        </w:rPr>
        <w:t>Gornergletscher</w:t>
      </w:r>
      <w:proofErr w:type="spellEnd"/>
      <w:r>
        <w:rPr>
          <w:rFonts w:ascii="Helvetica" w:hAnsi="Helvetica"/>
          <w:sz w:val="24"/>
          <w:szCs w:val="24"/>
        </w:rPr>
        <w:t>, Switzerland. Journal of Glaciology, 54(186), 511</w:t>
      </w:r>
      <w:r>
        <w:rPr>
          <w:rFonts w:ascii="Helvetica" w:hAnsi="Helvetica"/>
          <w:sz w:val="24"/>
          <w:szCs w:val="24"/>
        </w:rPr>
        <w:t>–</w:t>
      </w:r>
      <w:r>
        <w:rPr>
          <w:rFonts w:ascii="Helvetica" w:hAnsi="Helvetica"/>
          <w:sz w:val="24"/>
          <w:szCs w:val="24"/>
        </w:rPr>
        <w:t xml:space="preserve">521. </w:t>
      </w:r>
      <w:r>
        <w:rPr>
          <w:rStyle w:val="Hyperlink0"/>
        </w:rPr>
        <w:fldChar w:fldCharType="begin"/>
      </w:r>
      <w:r>
        <w:rPr>
          <w:rStyle w:val="Hyperlink0"/>
          <w:rFonts w:ascii="Helvetica" w:eastAsia="Helvetica" w:hAnsi="Helvetica" w:cs="Helvetica"/>
          <w:sz w:val="24"/>
          <w:szCs w:val="24"/>
        </w:rPr>
        <w:instrText xml:space="preserve"> HYPERLINK "https</w:instrText>
      </w:r>
      <w:r>
        <w:rPr>
          <w:rStyle w:val="Hyperlink0"/>
          <w:rFonts w:ascii="Helvetica" w:eastAsia="Helvetica" w:hAnsi="Helvetica" w:cs="Helvetica"/>
          <w:sz w:val="24"/>
          <w:szCs w:val="24"/>
        </w:rPr>
        <w:instrText>://doi.org/10.3189/002214308785837110"</w:instrText>
      </w:r>
      <w:r>
        <w:rPr>
          <w:rStyle w:val="Hyperlink0"/>
        </w:rPr>
        <w:fldChar w:fldCharType="separate"/>
      </w:r>
      <w:r>
        <w:rPr>
          <w:rStyle w:val="Hyperlink0"/>
          <w:rFonts w:ascii="Helvetica" w:hAnsi="Helvetica"/>
          <w:sz w:val="24"/>
          <w:szCs w:val="24"/>
        </w:rPr>
        <w:t>https://doi.org/10.3189/002214308785837110</w:t>
      </w:r>
      <w:r>
        <w:rPr>
          <w:rFonts w:ascii="Helvetica" w:eastAsia="Helvetica" w:hAnsi="Helvetica" w:cs="Helvetica"/>
          <w:sz w:val="24"/>
          <w:szCs w:val="24"/>
        </w:rPr>
        <w:fldChar w:fldCharType="end"/>
      </w:r>
    </w:p>
    <w:p w14:paraId="0A10C684" w14:textId="77777777" w:rsidR="0009560C" w:rsidRDefault="0009560C">
      <w:pPr>
        <w:pStyle w:val="Default"/>
        <w:rPr>
          <w:rFonts w:ascii="Helvetica" w:eastAsia="Helvetica" w:hAnsi="Helvetica" w:cs="Helvetica"/>
          <w:sz w:val="24"/>
          <w:szCs w:val="24"/>
        </w:rPr>
      </w:pPr>
    </w:p>
    <w:p w14:paraId="409C61DD" w14:textId="77777777" w:rsidR="0009560C" w:rsidRDefault="0009560C">
      <w:pPr>
        <w:pStyle w:val="Default"/>
        <w:rPr>
          <w:rFonts w:ascii="Helvetica" w:eastAsia="Helvetica" w:hAnsi="Helvetica" w:cs="Helvetica"/>
          <w:sz w:val="24"/>
          <w:szCs w:val="24"/>
        </w:rPr>
      </w:pPr>
    </w:p>
    <w:p w14:paraId="4A6336B0" w14:textId="77777777" w:rsidR="0009560C" w:rsidRDefault="00462AB1">
      <w:pPr>
        <w:pStyle w:val="Default"/>
        <w:numPr>
          <w:ilvl w:val="0"/>
          <w:numId w:val="4"/>
        </w:numPr>
        <w:rPr>
          <w:rFonts w:ascii="Helvetica" w:hAnsi="Helvetica"/>
          <w:sz w:val="24"/>
          <w:szCs w:val="24"/>
          <w:lang w:val="de-DE"/>
        </w:rPr>
      </w:pPr>
      <w:r>
        <w:rPr>
          <w:rFonts w:ascii="Helvetica" w:hAnsi="Helvetica"/>
          <w:sz w:val="24"/>
          <w:szCs w:val="24"/>
          <w:lang w:val="de-DE"/>
        </w:rPr>
        <w:t>Walter, F. (2009). SEISMIC ACTIVITY ON GORNERGLETSCHER DURING GORNERSEE OUTBURST FLOODS. Dissertation, 31(1</w:t>
      </w:r>
      <w:r>
        <w:rPr>
          <w:rFonts w:ascii="Helvetica" w:hAnsi="Helvetica"/>
          <w:sz w:val="24"/>
          <w:szCs w:val="24"/>
        </w:rPr>
        <w:t>–</w:t>
      </w:r>
      <w:r>
        <w:rPr>
          <w:rFonts w:ascii="Helvetica" w:hAnsi="Helvetica"/>
          <w:sz w:val="24"/>
          <w:szCs w:val="24"/>
        </w:rPr>
        <w:t>2), 14</w:t>
      </w:r>
      <w:r>
        <w:rPr>
          <w:rFonts w:ascii="Helvetica" w:hAnsi="Helvetica"/>
          <w:sz w:val="24"/>
          <w:szCs w:val="24"/>
        </w:rPr>
        <w:t>–</w:t>
      </w:r>
      <w:r>
        <w:rPr>
          <w:rFonts w:ascii="Helvetica" w:hAnsi="Helvetica"/>
          <w:sz w:val="24"/>
          <w:szCs w:val="24"/>
        </w:rPr>
        <w:t xml:space="preserve">27. </w:t>
      </w:r>
      <w:r>
        <w:rPr>
          <w:rFonts w:ascii="Helvetica" w:hAnsi="Helvetica"/>
          <w:sz w:val="24"/>
          <w:szCs w:val="24"/>
        </w:rPr>
        <w:t>https://doi.org/10.1007/BF03322148</w:t>
      </w:r>
    </w:p>
    <w:p w14:paraId="5B35DF91" w14:textId="77777777" w:rsidR="0009560C" w:rsidRDefault="0009560C">
      <w:pPr>
        <w:pStyle w:val="Default"/>
        <w:rPr>
          <w:rFonts w:ascii="Helvetica" w:eastAsia="Helvetica" w:hAnsi="Helvetica" w:cs="Helvetica"/>
          <w:sz w:val="24"/>
          <w:szCs w:val="24"/>
        </w:rPr>
      </w:pPr>
    </w:p>
    <w:p w14:paraId="3CCEB184" w14:textId="77777777" w:rsidR="0009560C" w:rsidRDefault="00462AB1">
      <w:pPr>
        <w:pStyle w:val="Default"/>
        <w:numPr>
          <w:ilvl w:val="0"/>
          <w:numId w:val="4"/>
        </w:numPr>
        <w:rPr>
          <w:rFonts w:ascii="Helvetica" w:hAnsi="Helvetica"/>
          <w:sz w:val="24"/>
          <w:szCs w:val="24"/>
        </w:rPr>
      </w:pPr>
      <w:r>
        <w:rPr>
          <w:rFonts w:ascii="Helvetica" w:hAnsi="Helvetica"/>
          <w:sz w:val="24"/>
          <w:szCs w:val="24"/>
        </w:rPr>
        <w:t xml:space="preserve">Walter, F., Clinton, J. F., </w:t>
      </w:r>
      <w:proofErr w:type="spellStart"/>
      <w:r>
        <w:rPr>
          <w:rFonts w:ascii="Helvetica" w:hAnsi="Helvetica"/>
          <w:sz w:val="24"/>
          <w:szCs w:val="24"/>
        </w:rPr>
        <w:t>Deichmann</w:t>
      </w:r>
      <w:proofErr w:type="spellEnd"/>
      <w:r>
        <w:rPr>
          <w:rFonts w:ascii="Helvetica" w:hAnsi="Helvetica"/>
          <w:sz w:val="24"/>
          <w:szCs w:val="24"/>
        </w:rPr>
        <w:t xml:space="preserve">, N., Dreger, D. S., </w:t>
      </w:r>
      <w:proofErr w:type="spellStart"/>
      <w:r>
        <w:rPr>
          <w:rFonts w:ascii="Helvetica" w:hAnsi="Helvetica"/>
          <w:sz w:val="24"/>
          <w:szCs w:val="24"/>
        </w:rPr>
        <w:t>Minson</w:t>
      </w:r>
      <w:proofErr w:type="spellEnd"/>
      <w:r>
        <w:rPr>
          <w:rFonts w:ascii="Helvetica" w:hAnsi="Helvetica"/>
          <w:sz w:val="24"/>
          <w:szCs w:val="24"/>
        </w:rPr>
        <w:t xml:space="preserve">, S. E., &amp; Funk, M. (2009). Moment tensor inversions of icequakes on </w:t>
      </w:r>
      <w:proofErr w:type="spellStart"/>
      <w:r>
        <w:rPr>
          <w:rFonts w:ascii="Helvetica" w:hAnsi="Helvetica"/>
          <w:sz w:val="24"/>
          <w:szCs w:val="24"/>
        </w:rPr>
        <w:t>Gornergletscher</w:t>
      </w:r>
      <w:proofErr w:type="spellEnd"/>
      <w:r>
        <w:rPr>
          <w:rFonts w:ascii="Helvetica" w:hAnsi="Helvetica"/>
          <w:sz w:val="24"/>
          <w:szCs w:val="24"/>
        </w:rPr>
        <w:t xml:space="preserve">, Switzerland. </w:t>
      </w:r>
      <w:r>
        <w:rPr>
          <w:rFonts w:ascii="Helvetica" w:hAnsi="Helvetica"/>
          <w:sz w:val="24"/>
          <w:szCs w:val="24"/>
        </w:rPr>
        <w:lastRenderedPageBreak/>
        <w:t>Bulletin of the Seismological Society of America, 99(2 A)</w:t>
      </w:r>
      <w:r>
        <w:rPr>
          <w:rFonts w:ascii="Helvetica" w:hAnsi="Helvetica"/>
          <w:sz w:val="24"/>
          <w:szCs w:val="24"/>
        </w:rPr>
        <w:t>, 852</w:t>
      </w:r>
      <w:r>
        <w:rPr>
          <w:rFonts w:ascii="Helvetica" w:hAnsi="Helvetica"/>
          <w:sz w:val="24"/>
          <w:szCs w:val="24"/>
        </w:rPr>
        <w:t>–</w:t>
      </w:r>
      <w:r>
        <w:rPr>
          <w:rFonts w:ascii="Helvetica" w:hAnsi="Helvetica"/>
          <w:sz w:val="24"/>
          <w:szCs w:val="24"/>
        </w:rPr>
        <w:t xml:space="preserve">870. </w:t>
      </w:r>
      <w:r>
        <w:rPr>
          <w:rStyle w:val="Hyperlink0"/>
        </w:rPr>
        <w:fldChar w:fldCharType="begin"/>
      </w:r>
      <w:r>
        <w:rPr>
          <w:rStyle w:val="Hyperlink0"/>
          <w:rFonts w:ascii="Helvetica" w:eastAsia="Helvetica" w:hAnsi="Helvetica" w:cs="Helvetica"/>
          <w:sz w:val="24"/>
          <w:szCs w:val="24"/>
        </w:rPr>
        <w:instrText xml:space="preserve"> HYPERLINK "https://doi.org/10.1785/0120080110"</w:instrText>
      </w:r>
      <w:r>
        <w:rPr>
          <w:rStyle w:val="Hyperlink0"/>
        </w:rPr>
        <w:fldChar w:fldCharType="separate"/>
      </w:r>
      <w:r>
        <w:rPr>
          <w:rStyle w:val="Hyperlink0"/>
          <w:rFonts w:ascii="Helvetica" w:hAnsi="Helvetica"/>
          <w:sz w:val="24"/>
          <w:szCs w:val="24"/>
        </w:rPr>
        <w:t>https://doi.org/10.1785/0120080110</w:t>
      </w:r>
      <w:r>
        <w:rPr>
          <w:rFonts w:ascii="Helvetica" w:eastAsia="Helvetica" w:hAnsi="Helvetica" w:cs="Helvetica"/>
          <w:sz w:val="24"/>
          <w:szCs w:val="24"/>
        </w:rPr>
        <w:fldChar w:fldCharType="end"/>
      </w:r>
    </w:p>
    <w:p w14:paraId="607CE7BF" w14:textId="77777777" w:rsidR="0009560C" w:rsidRDefault="0009560C">
      <w:pPr>
        <w:pStyle w:val="Default"/>
        <w:rPr>
          <w:rFonts w:ascii="Helvetica" w:eastAsia="Helvetica" w:hAnsi="Helvetica" w:cs="Helvetica"/>
          <w:sz w:val="24"/>
          <w:szCs w:val="24"/>
        </w:rPr>
      </w:pPr>
    </w:p>
    <w:p w14:paraId="32D37F93" w14:textId="77777777" w:rsidR="0009560C" w:rsidRDefault="00462AB1">
      <w:pPr>
        <w:pStyle w:val="Default"/>
        <w:numPr>
          <w:ilvl w:val="0"/>
          <w:numId w:val="4"/>
        </w:numPr>
        <w:rPr>
          <w:rFonts w:ascii="Helvetica" w:hAnsi="Helvetica"/>
          <w:sz w:val="24"/>
          <w:szCs w:val="24"/>
        </w:rPr>
      </w:pPr>
      <w:r>
        <w:rPr>
          <w:rFonts w:ascii="Helvetica" w:hAnsi="Helvetica"/>
          <w:sz w:val="24"/>
          <w:szCs w:val="24"/>
        </w:rPr>
        <w:t xml:space="preserve">Walter, F., Dreger, D. S., Clinton, J. F., </w:t>
      </w:r>
      <w:proofErr w:type="spellStart"/>
      <w:r>
        <w:rPr>
          <w:rFonts w:ascii="Helvetica" w:hAnsi="Helvetica"/>
          <w:sz w:val="24"/>
          <w:szCs w:val="24"/>
        </w:rPr>
        <w:t>Deichmann</w:t>
      </w:r>
      <w:proofErr w:type="spellEnd"/>
      <w:r>
        <w:rPr>
          <w:rFonts w:ascii="Helvetica" w:hAnsi="Helvetica"/>
          <w:sz w:val="24"/>
          <w:szCs w:val="24"/>
        </w:rPr>
        <w:t xml:space="preserve">, N., &amp; Funk, M. (2010). Evidence for near-horizontal tensile faulting at the base of </w:t>
      </w:r>
      <w:proofErr w:type="spellStart"/>
      <w:r>
        <w:rPr>
          <w:rFonts w:ascii="Helvetica" w:hAnsi="Helvetica"/>
          <w:sz w:val="24"/>
          <w:szCs w:val="24"/>
        </w:rPr>
        <w:t>gornergletscher</w:t>
      </w:r>
      <w:proofErr w:type="spellEnd"/>
      <w:r>
        <w:rPr>
          <w:rFonts w:ascii="Helvetica" w:hAnsi="Helvetica"/>
          <w:sz w:val="24"/>
          <w:szCs w:val="24"/>
        </w:rPr>
        <w:t>, a Swiss alpine glacier. Bulletin of the Seismological Society of America, 100(2), 458</w:t>
      </w:r>
      <w:r>
        <w:rPr>
          <w:rFonts w:ascii="Helvetica" w:hAnsi="Helvetica"/>
          <w:sz w:val="24"/>
          <w:szCs w:val="24"/>
        </w:rPr>
        <w:t>–</w:t>
      </w:r>
      <w:r>
        <w:rPr>
          <w:rFonts w:ascii="Helvetica" w:hAnsi="Helvetica"/>
          <w:sz w:val="24"/>
          <w:szCs w:val="24"/>
        </w:rPr>
        <w:t xml:space="preserve">472. </w:t>
      </w:r>
      <w:r>
        <w:rPr>
          <w:rStyle w:val="Hyperlink0"/>
        </w:rPr>
        <w:fldChar w:fldCharType="begin"/>
      </w:r>
      <w:r>
        <w:rPr>
          <w:rStyle w:val="Hyperlink0"/>
          <w:rFonts w:ascii="Helvetica" w:eastAsia="Helvetica" w:hAnsi="Helvetica" w:cs="Helvetica"/>
          <w:sz w:val="24"/>
          <w:szCs w:val="24"/>
        </w:rPr>
        <w:instrText xml:space="preserve"> HYPERLINK "https://doi.org/10.1785/0120090083"</w:instrText>
      </w:r>
      <w:r>
        <w:rPr>
          <w:rStyle w:val="Hyperlink0"/>
        </w:rPr>
        <w:fldChar w:fldCharType="separate"/>
      </w:r>
      <w:r>
        <w:rPr>
          <w:rStyle w:val="Hyperlink0"/>
          <w:rFonts w:ascii="Helvetica" w:hAnsi="Helvetica"/>
          <w:sz w:val="24"/>
          <w:szCs w:val="24"/>
        </w:rPr>
        <w:t>https://doi.org/10.1785/0120090083</w:t>
      </w:r>
      <w:r>
        <w:rPr>
          <w:rFonts w:ascii="Helvetica" w:eastAsia="Helvetica" w:hAnsi="Helvetica" w:cs="Helvetica"/>
          <w:sz w:val="24"/>
          <w:szCs w:val="24"/>
        </w:rPr>
        <w:fldChar w:fldCharType="end"/>
      </w:r>
    </w:p>
    <w:p w14:paraId="76D20789" w14:textId="77777777" w:rsidR="0009560C" w:rsidRDefault="0009560C">
      <w:pPr>
        <w:pStyle w:val="Default"/>
        <w:rPr>
          <w:rFonts w:ascii="Helvetica" w:eastAsia="Helvetica" w:hAnsi="Helvetica" w:cs="Helvetica"/>
          <w:sz w:val="24"/>
          <w:szCs w:val="24"/>
        </w:rPr>
      </w:pPr>
    </w:p>
    <w:p w14:paraId="72780A81" w14:textId="77777777" w:rsidR="0009560C" w:rsidRDefault="00462AB1">
      <w:pPr>
        <w:pStyle w:val="Default"/>
        <w:numPr>
          <w:ilvl w:val="0"/>
          <w:numId w:val="4"/>
        </w:numPr>
        <w:rPr>
          <w:rFonts w:ascii="Helvetica" w:hAnsi="Helvetica"/>
          <w:sz w:val="24"/>
          <w:szCs w:val="24"/>
        </w:rPr>
      </w:pPr>
      <w:r>
        <w:rPr>
          <w:rFonts w:ascii="Helvetica" w:hAnsi="Helvetica"/>
          <w:sz w:val="24"/>
          <w:szCs w:val="24"/>
        </w:rPr>
        <w:t xml:space="preserve">Werder, M. A., </w:t>
      </w:r>
      <w:proofErr w:type="spellStart"/>
      <w:r>
        <w:rPr>
          <w:rFonts w:ascii="Helvetica" w:hAnsi="Helvetica"/>
          <w:sz w:val="24"/>
          <w:szCs w:val="24"/>
        </w:rPr>
        <w:t>Loye</w:t>
      </w:r>
      <w:proofErr w:type="spellEnd"/>
      <w:r>
        <w:rPr>
          <w:rFonts w:ascii="Helvetica" w:hAnsi="Helvetica"/>
          <w:sz w:val="24"/>
          <w:szCs w:val="24"/>
        </w:rPr>
        <w:t>, A., &amp; Funk, M. (2009). Dye tracing a j</w:t>
      </w:r>
      <w:r>
        <w:rPr>
          <w:rFonts w:ascii="Helvetica" w:hAnsi="Helvetica"/>
          <w:sz w:val="24"/>
          <w:szCs w:val="24"/>
          <w:lang w:val="sv-SE"/>
        </w:rPr>
        <w:t>ö</w:t>
      </w:r>
      <w:proofErr w:type="spellStart"/>
      <w:r>
        <w:rPr>
          <w:rFonts w:ascii="Helvetica" w:hAnsi="Helvetica"/>
          <w:sz w:val="24"/>
          <w:szCs w:val="24"/>
        </w:rPr>
        <w:t>ku</w:t>
      </w:r>
      <w:r>
        <w:rPr>
          <w:rFonts w:ascii="Helvetica" w:hAnsi="Helvetica"/>
          <w:sz w:val="24"/>
          <w:szCs w:val="24"/>
        </w:rPr>
        <w:t>lhlaup</w:t>
      </w:r>
      <w:proofErr w:type="spellEnd"/>
      <w:r>
        <w:rPr>
          <w:rFonts w:ascii="Helvetica" w:hAnsi="Helvetica"/>
          <w:sz w:val="24"/>
          <w:szCs w:val="24"/>
        </w:rPr>
        <w:t>: I. Subglacial water transit speed and water-storage mechanism. Journal of Glaciology, 55(193), 889</w:t>
      </w:r>
      <w:r>
        <w:rPr>
          <w:rFonts w:ascii="Helvetica" w:hAnsi="Helvetica"/>
          <w:sz w:val="24"/>
          <w:szCs w:val="24"/>
        </w:rPr>
        <w:t>–</w:t>
      </w:r>
      <w:r>
        <w:rPr>
          <w:rFonts w:ascii="Helvetica" w:hAnsi="Helvetica"/>
          <w:sz w:val="24"/>
          <w:szCs w:val="24"/>
        </w:rPr>
        <w:t xml:space="preserve">898. </w:t>
      </w:r>
      <w:r>
        <w:rPr>
          <w:rStyle w:val="Hyperlink0"/>
        </w:rPr>
        <w:fldChar w:fldCharType="begin"/>
      </w:r>
      <w:r>
        <w:rPr>
          <w:rStyle w:val="Hyperlink0"/>
          <w:rFonts w:ascii="Helvetica" w:eastAsia="Helvetica" w:hAnsi="Helvetica" w:cs="Helvetica"/>
          <w:sz w:val="24"/>
          <w:szCs w:val="24"/>
        </w:rPr>
        <w:instrText xml:space="preserve"> HYPERLINK "https://doi.org/10.3189/002214309790152447"</w:instrText>
      </w:r>
      <w:r>
        <w:rPr>
          <w:rStyle w:val="Hyperlink0"/>
        </w:rPr>
        <w:fldChar w:fldCharType="separate"/>
      </w:r>
      <w:r>
        <w:rPr>
          <w:rStyle w:val="Hyperlink0"/>
          <w:rFonts w:ascii="Helvetica" w:hAnsi="Helvetica"/>
          <w:sz w:val="24"/>
          <w:szCs w:val="24"/>
        </w:rPr>
        <w:t>https://doi.org/10.3189/002214309790152447</w:t>
      </w:r>
      <w:r>
        <w:rPr>
          <w:rFonts w:ascii="Helvetica" w:eastAsia="Helvetica" w:hAnsi="Helvetica" w:cs="Helvetica"/>
          <w:sz w:val="24"/>
          <w:szCs w:val="24"/>
        </w:rPr>
        <w:fldChar w:fldCharType="end"/>
      </w:r>
    </w:p>
    <w:p w14:paraId="0237DAE6" w14:textId="77777777" w:rsidR="0009560C" w:rsidRDefault="0009560C">
      <w:pPr>
        <w:pStyle w:val="Default"/>
        <w:rPr>
          <w:rFonts w:ascii="Helvetica" w:eastAsia="Helvetica" w:hAnsi="Helvetica" w:cs="Helvetica"/>
          <w:sz w:val="24"/>
          <w:szCs w:val="24"/>
        </w:rPr>
      </w:pPr>
    </w:p>
    <w:p w14:paraId="33D5498D" w14:textId="77777777" w:rsidR="0009560C" w:rsidRDefault="00462AB1">
      <w:pPr>
        <w:pStyle w:val="Default"/>
        <w:numPr>
          <w:ilvl w:val="0"/>
          <w:numId w:val="4"/>
        </w:numPr>
        <w:rPr>
          <w:rFonts w:ascii="Helvetica" w:hAnsi="Helvetica"/>
          <w:sz w:val="24"/>
          <w:szCs w:val="24"/>
        </w:rPr>
      </w:pPr>
      <w:r>
        <w:rPr>
          <w:rFonts w:ascii="Helvetica" w:hAnsi="Helvetica"/>
          <w:sz w:val="24"/>
          <w:szCs w:val="24"/>
        </w:rPr>
        <w:t xml:space="preserve">Werder, M. A., Schuler, T. V., &amp; Funk, M. </w:t>
      </w:r>
      <w:r>
        <w:rPr>
          <w:rFonts w:ascii="Helvetica" w:hAnsi="Helvetica"/>
          <w:sz w:val="24"/>
          <w:szCs w:val="24"/>
        </w:rPr>
        <w:t>(2010). Short term variations of tracer transit speed on alpine glaciers. Cryosphere, 4(3), 381</w:t>
      </w:r>
      <w:r>
        <w:rPr>
          <w:rFonts w:ascii="Helvetica" w:hAnsi="Helvetica"/>
          <w:sz w:val="24"/>
          <w:szCs w:val="24"/>
        </w:rPr>
        <w:t>–</w:t>
      </w:r>
      <w:r>
        <w:rPr>
          <w:rFonts w:ascii="Helvetica" w:hAnsi="Helvetica"/>
          <w:sz w:val="24"/>
          <w:szCs w:val="24"/>
        </w:rPr>
        <w:t>396. https://doi.org/10.5194/tc-4-381-2010</w:t>
      </w:r>
    </w:p>
    <w:p w14:paraId="18736F35" w14:textId="77777777" w:rsidR="0009560C" w:rsidRDefault="0009560C">
      <w:pPr>
        <w:pStyle w:val="Default"/>
        <w:rPr>
          <w:rFonts w:ascii="Helvetica" w:eastAsia="Helvetica" w:hAnsi="Helvetica" w:cs="Helvetica"/>
          <w:sz w:val="24"/>
          <w:szCs w:val="24"/>
        </w:rPr>
      </w:pPr>
    </w:p>
    <w:p w14:paraId="1F7E0B97" w14:textId="77777777" w:rsidR="0009560C" w:rsidRDefault="00462AB1">
      <w:pPr>
        <w:pStyle w:val="Default"/>
        <w:numPr>
          <w:ilvl w:val="0"/>
          <w:numId w:val="4"/>
        </w:numPr>
        <w:rPr>
          <w:rFonts w:ascii="Helvetica" w:hAnsi="Helvetica"/>
          <w:sz w:val="24"/>
          <w:szCs w:val="24"/>
        </w:rPr>
      </w:pPr>
      <w:r>
        <w:rPr>
          <w:rFonts w:ascii="Helvetica" w:hAnsi="Helvetica"/>
          <w:sz w:val="24"/>
          <w:szCs w:val="24"/>
        </w:rPr>
        <w:t>Yoon, C. E., O</w:t>
      </w:r>
      <w:r>
        <w:rPr>
          <w:rFonts w:ascii="Helvetica" w:hAnsi="Helvetica"/>
          <w:sz w:val="24"/>
          <w:szCs w:val="24"/>
          <w:rtl/>
        </w:rPr>
        <w:t>’</w:t>
      </w:r>
      <w:r>
        <w:rPr>
          <w:rFonts w:ascii="Helvetica" w:hAnsi="Helvetica"/>
          <w:sz w:val="24"/>
          <w:szCs w:val="24"/>
        </w:rPr>
        <w:t xml:space="preserve">Reilly, O., Bergen, K. J., &amp; </w:t>
      </w:r>
      <w:proofErr w:type="spellStart"/>
      <w:r>
        <w:rPr>
          <w:rFonts w:ascii="Helvetica" w:hAnsi="Helvetica"/>
          <w:sz w:val="24"/>
          <w:szCs w:val="24"/>
        </w:rPr>
        <w:t>Beroza</w:t>
      </w:r>
      <w:proofErr w:type="spellEnd"/>
      <w:r>
        <w:rPr>
          <w:rFonts w:ascii="Helvetica" w:hAnsi="Helvetica"/>
          <w:sz w:val="24"/>
          <w:szCs w:val="24"/>
        </w:rPr>
        <w:t xml:space="preserve">, G. C. (2015). Earthquake detection through </w:t>
      </w:r>
      <w:r>
        <w:rPr>
          <w:rFonts w:ascii="Helvetica" w:hAnsi="Helvetica"/>
          <w:sz w:val="24"/>
          <w:szCs w:val="24"/>
        </w:rPr>
        <w:t>computationally efficient similarity search. Science Advances, 1(11). https://doi.org/10.1126/sciadv.1501057</w:t>
      </w:r>
    </w:p>
    <w:sectPr w:rsidR="0009560C" w:rsidSect="00B939D7">
      <w:headerReference w:type="default" r:id="rId11"/>
      <w:footerReference w:type="default" r:id="rId12"/>
      <w:pgSz w:w="12240" w:h="15840"/>
      <w:pgMar w:top="1440" w:right="1440" w:bottom="1440" w:left="1440" w:header="720" w:footer="864" w:gutter="0"/>
      <w:lnNumType w:countBy="1" w:restart="continuous"/>
      <w:cols w:space="720"/>
      <w:docGrid w:linePitch="326"/>
      <w:sectPrChange w:id="259" w:author="Jonny Kingslake" w:date="2021-09-02T18:53:00Z">
        <w:sectPr w:rsidR="0009560C" w:rsidSect="00B939D7">
          <w:pgMar w:top="1440" w:right="1440" w:bottom="1440" w:left="1440" w:header="720" w:footer="864" w:gutter="0"/>
          <w:lnNumType w:countBy="0" w:restart="newPage"/>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nny Kingslake" w:date="2021-09-01T10:27:00Z" w:initials="JK">
    <w:p w14:paraId="5B31B22E" w14:textId="52FA4B1D" w:rsidR="00CA528E" w:rsidRDefault="00CA528E">
      <w:pPr>
        <w:pStyle w:val="CommentText"/>
      </w:pPr>
      <w:r>
        <w:rPr>
          <w:rStyle w:val="CommentReference"/>
        </w:rPr>
        <w:annotationRef/>
      </w:r>
      <w:r>
        <w:t>doesn’t mention the grouping</w:t>
      </w:r>
    </w:p>
  </w:comment>
  <w:comment w:id="6" w:author="Jonny Kingslake" w:date="2021-09-01T10:26:00Z" w:initials="JK">
    <w:p w14:paraId="752931B2" w14:textId="3145BB5D" w:rsidR="00CA528E" w:rsidRDefault="00CA528E">
      <w:pPr>
        <w:pStyle w:val="CommentText"/>
      </w:pPr>
      <w:r>
        <w:rPr>
          <w:rStyle w:val="CommentReference"/>
        </w:rPr>
        <w:annotationRef/>
      </w:r>
      <w:r>
        <w:t>Utilizes? Or presents/develops for the first time?</w:t>
      </w:r>
    </w:p>
  </w:comment>
  <w:comment w:id="12" w:author="Jonny Kingslake" w:date="2021-09-01T10:31:00Z" w:initials="JK">
    <w:p w14:paraId="5D0D073D" w14:textId="3A9F088F" w:rsidR="00CA528E" w:rsidRDefault="00CA528E">
      <w:pPr>
        <w:pStyle w:val="CommentText"/>
      </w:pPr>
      <w:r>
        <w:rPr>
          <w:rStyle w:val="CommentReference"/>
        </w:rPr>
        <w:annotationRef/>
      </w:r>
      <w:r>
        <w:t>Quantify the size and why is it infeasible</w:t>
      </w:r>
    </w:p>
  </w:comment>
  <w:comment w:id="31" w:author="Jonny Kingslake" w:date="2021-09-01T11:44:00Z" w:initials="JK">
    <w:p w14:paraId="67EC788B" w14:textId="2D9DD88F" w:rsidR="00CA528E" w:rsidRDefault="00CA528E">
      <w:pPr>
        <w:pStyle w:val="CommentText"/>
      </w:pPr>
      <w:r>
        <w:rPr>
          <w:rStyle w:val="CommentReference"/>
        </w:rPr>
        <w:annotationRef/>
      </w:r>
      <w:proofErr w:type="spellStart"/>
      <w:r>
        <w:t>u_b</w:t>
      </w:r>
      <w:proofErr w:type="spellEnd"/>
      <w:r>
        <w:t xml:space="preserve"> </w:t>
      </w:r>
      <w:r>
        <w:rPr>
          <w:rFonts w:hint="eastAsia"/>
        </w:rPr>
        <w:t>≠</w:t>
      </w:r>
      <w:r>
        <w:t xml:space="preserve"> \inf </w:t>
      </w:r>
    </w:p>
  </w:comment>
  <w:comment w:id="35" w:author="Jonny Kingslake" w:date="2021-09-01T11:48:00Z" w:initials="JK">
    <w:p w14:paraId="29FD9AAA" w14:textId="380AF611" w:rsidR="00CA528E" w:rsidRDefault="00CA528E">
      <w:pPr>
        <w:pStyle w:val="CommentText"/>
      </w:pPr>
      <w:r>
        <w:rPr>
          <w:rStyle w:val="CommentReference"/>
        </w:rPr>
        <w:annotationRef/>
      </w:r>
      <w:r>
        <w:t>explaining this would make it more accessible to glaciologists.</w:t>
      </w:r>
    </w:p>
  </w:comment>
  <w:comment w:id="41" w:author="Jonny Kingslake" w:date="2021-09-01T11:54:00Z" w:initials="JK">
    <w:p w14:paraId="545AD05B" w14:textId="77777777" w:rsidR="00CA528E" w:rsidRDefault="00CA528E">
      <w:pPr>
        <w:pStyle w:val="CommentText"/>
      </w:pPr>
      <w:r>
        <w:rPr>
          <w:rStyle w:val="CommentReference"/>
        </w:rPr>
        <w:annotationRef/>
      </w:r>
      <w:r>
        <w:t>What about J1?</w:t>
      </w:r>
    </w:p>
    <w:p w14:paraId="06030305" w14:textId="0EB1C18C" w:rsidR="00CA528E" w:rsidRDefault="00CA528E">
      <w:pPr>
        <w:pStyle w:val="CommentText"/>
      </w:pPr>
    </w:p>
  </w:comment>
  <w:comment w:id="43" w:author="Jonny Kingslake" w:date="2021-09-01T11:55:00Z" w:initials="JK">
    <w:p w14:paraId="0BCA3114" w14:textId="5406EF37" w:rsidR="003451A6" w:rsidRDefault="003451A6">
      <w:pPr>
        <w:pStyle w:val="CommentText"/>
      </w:pPr>
      <w:r>
        <w:rPr>
          <w:rStyle w:val="CommentReference"/>
        </w:rPr>
        <w:annotationRef/>
      </w:r>
      <w:r>
        <w:t>What window?</w:t>
      </w:r>
    </w:p>
  </w:comment>
  <w:comment w:id="44" w:author="Jonny Kingslake" w:date="2021-09-01T15:19:00Z" w:initials="JK">
    <w:p w14:paraId="30AAC434" w14:textId="221C0418" w:rsidR="004B65C9" w:rsidRDefault="004B65C9">
      <w:pPr>
        <w:pStyle w:val="CommentText"/>
      </w:pPr>
      <w:r>
        <w:rPr>
          <w:rStyle w:val="CommentReference"/>
        </w:rPr>
        <w:annotationRef/>
      </w:r>
      <w:r>
        <w:t xml:space="preserve">Note the projected coordinate system (some UTM in the figure caption. </w:t>
      </w:r>
    </w:p>
  </w:comment>
  <w:comment w:id="46" w:author="Jonny Kingslake" w:date="2021-09-01T12:02:00Z" w:initials="JK">
    <w:p w14:paraId="69A3EE12" w14:textId="391DBD31" w:rsidR="003451A6" w:rsidRDefault="003451A6">
      <w:pPr>
        <w:pStyle w:val="CommentText"/>
      </w:pPr>
      <w:r>
        <w:rPr>
          <w:rStyle w:val="CommentReference"/>
        </w:rPr>
        <w:annotationRef/>
      </w:r>
      <w:r>
        <w:t>I would prefer to be directed to figures actively, rather than passively. E.g., “The histograms of noise and ice quake samples shown in Figures 2d and 2e show that…”</w:t>
      </w:r>
    </w:p>
  </w:comment>
  <w:comment w:id="50" w:author="Jonny Kingslake" w:date="2021-09-01T12:05:00Z" w:initials="JK">
    <w:p w14:paraId="117DC989" w14:textId="65FDD248" w:rsidR="00913212" w:rsidRDefault="00913212">
      <w:pPr>
        <w:pStyle w:val="CommentText"/>
      </w:pPr>
      <w:r>
        <w:rPr>
          <w:rStyle w:val="CommentReference"/>
        </w:rPr>
        <w:annotationRef/>
      </w:r>
      <w:r>
        <w:t xml:space="preserve">Suggest you rephrase, it reads like you are subtracting a velocity from a displacement. </w:t>
      </w:r>
    </w:p>
  </w:comment>
  <w:comment w:id="58" w:author="Jonny Kingslake" w:date="2021-09-01T12:10:00Z" w:initials="JK">
    <w:p w14:paraId="26B89B6E" w14:textId="308BEE88" w:rsidR="00913212" w:rsidRDefault="00913212">
      <w:pPr>
        <w:pStyle w:val="CommentText"/>
      </w:pPr>
      <w:r>
        <w:rPr>
          <w:rStyle w:val="CommentReference"/>
        </w:rPr>
        <w:annotationRef/>
      </w:r>
      <w:r>
        <w:t>Unclear to me how this minimum number of windows dictates the lower bound of frequency</w:t>
      </w:r>
    </w:p>
  </w:comment>
  <w:comment w:id="68" w:author="Jonny Kingslake" w:date="2021-09-01T13:55:00Z" w:initials="JK">
    <w:p w14:paraId="1BAC8F08" w14:textId="0188E225" w:rsidR="00913212" w:rsidRDefault="00913212">
      <w:pPr>
        <w:pStyle w:val="CommentText"/>
      </w:pPr>
      <w:r>
        <w:rPr>
          <w:rStyle w:val="CommentReference"/>
        </w:rPr>
        <w:annotationRef/>
      </w:r>
      <w:r>
        <w:t xml:space="preserve">This seems like discussion material. </w:t>
      </w:r>
    </w:p>
  </w:comment>
  <w:comment w:id="71" w:author="Jonny Kingslake" w:date="2021-09-01T13:55:00Z" w:initials="JK">
    <w:p w14:paraId="4D4B8D2A" w14:textId="0E4ACE88" w:rsidR="00913212" w:rsidRDefault="00913212">
      <w:pPr>
        <w:pStyle w:val="CommentText"/>
      </w:pPr>
      <w:r>
        <w:rPr>
          <w:rStyle w:val="CommentReference"/>
        </w:rPr>
        <w:annotationRef/>
      </w:r>
      <w:r>
        <w:t>Distance in what space? What are the axes (value and unit) of the graph in which the distance is calculated?</w:t>
      </w:r>
    </w:p>
  </w:comment>
  <w:comment w:id="74" w:author="Jonny Kingslake" w:date="2021-09-01T13:57:00Z" w:initials="JK">
    <w:p w14:paraId="7E2F3831" w14:textId="423E608B" w:rsidR="00913212" w:rsidRDefault="00913212">
      <w:pPr>
        <w:pStyle w:val="CommentText"/>
      </w:pPr>
      <w:r>
        <w:rPr>
          <w:rStyle w:val="CommentReference"/>
        </w:rPr>
        <w:annotationRef/>
      </w:r>
      <w:r>
        <w:t>What does incorrectly clustered mean? Is it that a datapoint has been assign to a cluster where really its location in this space (see comment above) would indicate that it should be in another cluster?</w:t>
      </w:r>
    </w:p>
  </w:comment>
  <w:comment w:id="75" w:author="Jonny Kingslake" w:date="2021-09-01T15:00:00Z" w:initials="JK">
    <w:p w14:paraId="6E0A7EBF" w14:textId="1BAF60B3" w:rsidR="00913212" w:rsidRDefault="00913212">
      <w:pPr>
        <w:pStyle w:val="CommentText"/>
      </w:pPr>
      <w:r>
        <w:rPr>
          <w:rStyle w:val="CommentReference"/>
        </w:rPr>
        <w:annotationRef/>
      </w:r>
      <w:r>
        <w:t>Are you maximizing this to evaluate how well clustered it is or are you just computing it?</w:t>
      </w:r>
    </w:p>
  </w:comment>
  <w:comment w:id="92" w:author="Jonny Kingslake" w:date="2021-09-01T15:05:00Z" w:initials="JK">
    <w:p w14:paraId="51E4BB02" w14:textId="0FCF34A4" w:rsidR="00C16F59" w:rsidRDefault="00C16F59">
      <w:pPr>
        <w:pStyle w:val="CommentText"/>
      </w:pPr>
      <w:r>
        <w:rPr>
          <w:rStyle w:val="CommentReference"/>
        </w:rPr>
        <w:annotationRef/>
      </w:r>
      <w:r>
        <w:t xml:space="preserve">Can you describe it, making it clear what makes it </w:t>
      </w:r>
      <w:proofErr w:type="gramStart"/>
      <w:r>
        <w:t>distinctive.</w:t>
      </w:r>
      <w:proofErr w:type="gramEnd"/>
      <w:r>
        <w:t xml:space="preserve"> (</w:t>
      </w:r>
      <w:proofErr w:type="gramStart"/>
      <w:r>
        <w:t>to</w:t>
      </w:r>
      <w:proofErr w:type="gramEnd"/>
      <w:r>
        <w:t xml:space="preserve"> my eye the bump that the big arrows are pointing to look the same across clusters </w:t>
      </w:r>
      <w:r>
        <w:sym w:font="Wingdings" w:char="F04A"/>
      </w:r>
      <w:r>
        <w:t>)</w:t>
      </w:r>
    </w:p>
  </w:comment>
  <w:comment w:id="98" w:author="Jonny Kingslake" w:date="2021-09-01T15:10:00Z" w:initials="JK">
    <w:p w14:paraId="7378AC9C" w14:textId="17FAA749" w:rsidR="00064E5C" w:rsidRDefault="00064E5C">
      <w:pPr>
        <w:pStyle w:val="CommentText"/>
      </w:pPr>
      <w:r>
        <w:rPr>
          <w:rStyle w:val="CommentReference"/>
        </w:rPr>
        <w:annotationRef/>
      </w:r>
      <w:r>
        <w:t xml:space="preserve">I thought it was mean-normalization (the text at the end of the ‘spectrogram generation’ subsection). </w:t>
      </w:r>
    </w:p>
  </w:comment>
  <w:comment w:id="105" w:author="Jonny Kingslake" w:date="2021-09-01T15:15:00Z" w:initials="JK">
    <w:p w14:paraId="2122BDF8" w14:textId="05B94951" w:rsidR="001152A6" w:rsidRDefault="001152A6">
      <w:pPr>
        <w:pStyle w:val="CommentText"/>
      </w:pPr>
      <w:r>
        <w:rPr>
          <w:rStyle w:val="CommentReference"/>
        </w:rPr>
        <w:annotationRef/>
      </w:r>
      <w:r>
        <w:t xml:space="preserve">Does this need more explanation? Or maybe to seismologists this is obvious that this would happen. In that case maybe some version of “as expected because it is </w:t>
      </w:r>
      <w:proofErr w:type="gramStart"/>
      <w:r>
        <w:t>noise,…</w:t>
      </w:r>
      <w:proofErr w:type="gramEnd"/>
      <w:r>
        <w:t xml:space="preserve">” would be useful. </w:t>
      </w:r>
    </w:p>
  </w:comment>
  <w:comment w:id="109" w:author="Jonny Kingslake" w:date="2021-09-01T15:17:00Z" w:initials="JK">
    <w:p w14:paraId="5FD160B0" w14:textId="0AAF9EE5" w:rsidR="00B74F59" w:rsidRDefault="00B74F59">
      <w:pPr>
        <w:pStyle w:val="CommentText"/>
      </w:pPr>
      <w:r>
        <w:rPr>
          <w:rStyle w:val="CommentReference"/>
        </w:rPr>
        <w:annotationRef/>
      </w:r>
      <w:r>
        <w:t xml:space="preserve">Make clearer that you are going back to talking about the ice quakes. </w:t>
      </w:r>
    </w:p>
  </w:comment>
  <w:comment w:id="110" w:author="Jonny Kingslake" w:date="2021-09-01T15:19:00Z" w:initials="JK">
    <w:p w14:paraId="15E77961" w14:textId="7D9AA4A2" w:rsidR="004B65C9" w:rsidRDefault="004B65C9">
      <w:pPr>
        <w:pStyle w:val="CommentText"/>
      </w:pPr>
      <w:r>
        <w:rPr>
          <w:rStyle w:val="CommentReference"/>
        </w:rPr>
        <w:annotationRef/>
      </w:r>
      <w:r>
        <w:t>Axis labels in this figure</w:t>
      </w:r>
    </w:p>
  </w:comment>
  <w:comment w:id="114" w:author="Jonny Kingslake" w:date="2021-09-01T15:31:00Z" w:initials="JK">
    <w:p w14:paraId="2B1987FB" w14:textId="5AF0AE21" w:rsidR="004B65C9" w:rsidRDefault="004B65C9">
      <w:pPr>
        <w:pStyle w:val="CommentText"/>
      </w:pPr>
      <w:r>
        <w:rPr>
          <w:rStyle w:val="CommentReference"/>
        </w:rPr>
        <w:annotationRef/>
      </w:r>
      <w:r>
        <w:t xml:space="preserve">Aw written, this doesn’t fully come back around to support the point in the opening sentence. Maybe add here that this suggests that the source and path cannot therefore be the same in all the members of these clusters. </w:t>
      </w:r>
    </w:p>
  </w:comment>
  <w:comment w:id="115" w:author="Jonny Kingslake" w:date="2021-09-01T15:27:00Z" w:initials="JK">
    <w:p w14:paraId="0C37AA0F" w14:textId="77777777" w:rsidR="004B65C9" w:rsidRDefault="004B65C9">
      <w:pPr>
        <w:pStyle w:val="CommentText"/>
      </w:pPr>
      <w:r>
        <w:rPr>
          <w:rStyle w:val="CommentReference"/>
        </w:rPr>
        <w:annotationRef/>
      </w:r>
      <w:r>
        <w:t>Rephrase.</w:t>
      </w:r>
    </w:p>
    <w:p w14:paraId="1E423AB1" w14:textId="52AF533F" w:rsidR="004B65C9" w:rsidRDefault="004B65C9">
      <w:pPr>
        <w:pStyle w:val="CommentText"/>
      </w:pPr>
      <w:r>
        <w:t xml:space="preserve">e.g., ‘In two cases, collections of red and orange representative events form linear features that are oriented with crevasses visible in satellite imagery (cite)” (if indeed there are crevasses with this orientation in the sat imagery, of course).  </w:t>
      </w:r>
    </w:p>
  </w:comment>
  <w:comment w:id="116" w:author="Jonny Kingslake" w:date="2021-09-01T15:49:00Z" w:initials="JK">
    <w:p w14:paraId="4A7C5148" w14:textId="5D5103E5" w:rsidR="002D17B2" w:rsidRDefault="002D17B2">
      <w:pPr>
        <w:pStyle w:val="CommentText"/>
      </w:pPr>
      <w:r>
        <w:rPr>
          <w:rStyle w:val="CommentReference"/>
        </w:rPr>
        <w:annotationRef/>
      </w:r>
      <w:r>
        <w:t xml:space="preserve">How representative are the representative events in terms of their locations? In other words, how would these plots change if you used all the data? Also, why not just use all the data? Is there a reason to just use </w:t>
      </w:r>
      <w:proofErr w:type="gramStart"/>
      <w:r>
        <w:t>the  representation</w:t>
      </w:r>
      <w:proofErr w:type="gramEnd"/>
      <w:r>
        <w:t xml:space="preserve"> events? </w:t>
      </w:r>
    </w:p>
  </w:comment>
  <w:comment w:id="125" w:author="Jonny Kingslake" w:date="2021-09-01T15:46:00Z" w:initials="JK">
    <w:p w14:paraId="33D53230" w14:textId="5EE81888" w:rsidR="004B65C9" w:rsidRDefault="004B65C9">
      <w:pPr>
        <w:pStyle w:val="CommentText"/>
      </w:pPr>
      <w:r>
        <w:rPr>
          <w:rStyle w:val="CommentReference"/>
        </w:rPr>
        <w:annotationRef/>
      </w:r>
      <w:r>
        <w:t>The same as what is labelled ‘station distance’ in the figure?</w:t>
      </w:r>
    </w:p>
  </w:comment>
  <w:comment w:id="126" w:author="Jonny Kingslake" w:date="2021-09-01T15:47:00Z" w:initials="JK">
    <w:p w14:paraId="4BE4930B" w14:textId="187E908E" w:rsidR="002D17B2" w:rsidRDefault="002D17B2">
      <w:pPr>
        <w:pStyle w:val="CommentText"/>
      </w:pPr>
      <w:r>
        <w:rPr>
          <w:rStyle w:val="CommentReference"/>
        </w:rPr>
        <w:annotationRef/>
      </w:r>
      <w:r>
        <w:t xml:space="preserve">Nut orange are also on crevasses, so it isn’t just constant with the fact that the red ones are on crevasses, it must be the specific crevasse that they are from (the one nearest the lake). </w:t>
      </w:r>
    </w:p>
  </w:comment>
  <w:comment w:id="130" w:author="Jonny Kingslake" w:date="2021-09-01T15:54:00Z" w:initials="JK">
    <w:p w14:paraId="5942D863" w14:textId="4815436F" w:rsidR="00B15C56" w:rsidRDefault="00B15C56">
      <w:pPr>
        <w:pStyle w:val="CommentText"/>
      </w:pPr>
      <w:r>
        <w:rPr>
          <w:rStyle w:val="CommentReference"/>
        </w:rPr>
        <w:annotationRef/>
      </w:r>
      <w:r>
        <w:t xml:space="preserve">Should </w:t>
      </w:r>
      <w:proofErr w:type="spellStart"/>
      <w:r>
        <w:t>i</w:t>
      </w:r>
      <w:proofErr w:type="spellEnd"/>
      <w:r>
        <w:t xml:space="preserve"> be in a subscript on the x or the </w:t>
      </w:r>
      <w:proofErr w:type="gramStart"/>
      <w:r>
        <w:t>t ?</w:t>
      </w:r>
      <w:proofErr w:type="gramEnd"/>
      <w:r>
        <w:t xml:space="preserve"> </w:t>
      </w:r>
    </w:p>
  </w:comment>
  <w:comment w:id="131" w:author="Jonny Kingslake" w:date="2021-09-01T15:58:00Z" w:initials="JK">
    <w:p w14:paraId="72C8DF4D" w14:textId="71C4792F" w:rsidR="00B15C56" w:rsidRDefault="00B15C56">
      <w:pPr>
        <w:pStyle w:val="CommentText"/>
      </w:pPr>
      <w:r>
        <w:rPr>
          <w:rStyle w:val="CommentReference"/>
        </w:rPr>
        <w:annotationRef/>
      </w:r>
      <w:r>
        <w:t>Is this the same band pass filter you used in pre-processing? Or does it have different limits?</w:t>
      </w:r>
    </w:p>
  </w:comment>
  <w:comment w:id="134" w:author="Jonny Kingslake" w:date="2021-09-01T16:04:00Z" w:initials="JK">
    <w:p w14:paraId="0B5934FC" w14:textId="76809A42" w:rsidR="00B15C56" w:rsidRPr="00B15C56" w:rsidRDefault="00B15C56">
      <w:pPr>
        <w:pStyle w:val="CommentText"/>
      </w:pPr>
      <w:r>
        <w:rPr>
          <w:rStyle w:val="CommentReference"/>
        </w:rPr>
        <w:annotationRef/>
      </w:r>
      <w:r>
        <w:t xml:space="preserve">Isn’t this the same for every time frame? It’s </w:t>
      </w:r>
      <w:r>
        <w:rPr>
          <w:i/>
          <w:iCs/>
        </w:rPr>
        <w:t>s</w:t>
      </w:r>
      <w:r>
        <w:t xml:space="preserve"> which varies between time frames, right, and f is just the list of frequency bins between </w:t>
      </w:r>
      <w:proofErr w:type="spellStart"/>
      <w:r>
        <w:t>f_min</w:t>
      </w:r>
      <w:proofErr w:type="spellEnd"/>
      <w:r>
        <w:t xml:space="preserve"> and </w:t>
      </w:r>
      <w:proofErr w:type="spellStart"/>
      <w:r>
        <w:t>f_max</w:t>
      </w:r>
      <w:proofErr w:type="spellEnd"/>
      <w:r>
        <w:t>.</w:t>
      </w:r>
    </w:p>
  </w:comment>
  <w:comment w:id="135" w:author="Jonny Kingslake" w:date="2021-09-01T16:07:00Z" w:initials="JK">
    <w:p w14:paraId="641DE334" w14:textId="5FB5B9F8" w:rsidR="00F15C9E" w:rsidRDefault="00F15C9E">
      <w:pPr>
        <w:pStyle w:val="CommentText"/>
      </w:pPr>
      <w:r>
        <w:rPr>
          <w:rStyle w:val="CommentReference"/>
        </w:rPr>
        <w:annotationRef/>
      </w:r>
      <w:r>
        <w:t xml:space="preserve">Is ancillary a better word for these data? It is in addition to the main data.  </w:t>
      </w:r>
    </w:p>
  </w:comment>
  <w:comment w:id="152" w:author="Jonny Kingslake" w:date="2021-09-01T16:16:00Z" w:initials="JK">
    <w:p w14:paraId="4103CF48" w14:textId="7A477E04" w:rsidR="003F7F5F" w:rsidRDefault="003F7F5F">
      <w:pPr>
        <w:pStyle w:val="CommentText"/>
      </w:pPr>
      <w:r>
        <w:rPr>
          <w:rStyle w:val="CommentReference"/>
        </w:rPr>
        <w:annotationRef/>
      </w:r>
      <w:r>
        <w:t xml:space="preserve">This is also true of the red and black plots. Can you be more specific about the difference between orange and red? Just looking at it by eye it is pretty subtle. </w:t>
      </w:r>
    </w:p>
  </w:comment>
  <w:comment w:id="156" w:author="Jonny Kingslake" w:date="2021-09-01T16:20:00Z" w:initials="JK">
    <w:p w14:paraId="075B86D1" w14:textId="0825758E" w:rsidR="009D1A1F" w:rsidRDefault="009D1A1F">
      <w:pPr>
        <w:pStyle w:val="CommentText"/>
      </w:pPr>
      <w:r>
        <w:rPr>
          <w:rStyle w:val="CommentReference"/>
        </w:rPr>
        <w:annotationRef/>
      </w:r>
      <w:r>
        <w:t>When is this?</w:t>
      </w:r>
    </w:p>
  </w:comment>
  <w:comment w:id="164" w:author="Jonny Kingslake" w:date="2021-09-01T16:24:00Z" w:initials="JK">
    <w:p w14:paraId="201B8C2C" w14:textId="03901990" w:rsidR="009D1A1F" w:rsidRDefault="009D1A1F">
      <w:pPr>
        <w:pStyle w:val="CommentText"/>
      </w:pPr>
      <w:r>
        <w:rPr>
          <w:rStyle w:val="CommentReference"/>
        </w:rPr>
        <w:annotationRef/>
      </w:r>
      <w:r>
        <w:t xml:space="preserve">Rephrase in a more precise way. – there is a transition in which clusters are active, which approximately coincides with the start of the flood.  </w:t>
      </w:r>
    </w:p>
  </w:comment>
  <w:comment w:id="167" w:author="Jonny Kingslake" w:date="2021-09-01T16:32:00Z" w:initials="JK">
    <w:p w14:paraId="4AB940E4" w14:textId="77777777" w:rsidR="009D1A1F" w:rsidRDefault="009D1A1F">
      <w:pPr>
        <w:pStyle w:val="CommentText"/>
      </w:pPr>
      <w:r>
        <w:rPr>
          <w:rStyle w:val="CommentReference"/>
        </w:rPr>
        <w:annotationRef/>
      </w:r>
      <w:r>
        <w:t>Belongs in the methods?</w:t>
      </w:r>
    </w:p>
    <w:p w14:paraId="23473FA9" w14:textId="77777777" w:rsidR="009D1A1F" w:rsidRDefault="009D1A1F">
      <w:pPr>
        <w:pStyle w:val="CommentText"/>
      </w:pPr>
    </w:p>
    <w:p w14:paraId="07CDB695" w14:textId="0D270FF2" w:rsidR="009D1A1F" w:rsidRDefault="009D1A1F">
      <w:pPr>
        <w:pStyle w:val="CommentText"/>
      </w:pPr>
    </w:p>
  </w:comment>
  <w:comment w:id="168" w:author="Jonny Kingslake" w:date="2021-09-01T16:34:00Z" w:initials="JK">
    <w:p w14:paraId="2E9B7E2C" w14:textId="6F1C3CA7" w:rsidR="009D1A1F" w:rsidRDefault="009D1A1F">
      <w:pPr>
        <w:pStyle w:val="CommentText"/>
      </w:pPr>
      <w:r>
        <w:rPr>
          <w:rStyle w:val="CommentReference"/>
        </w:rPr>
        <w:annotationRef/>
      </w:r>
      <w:r>
        <w:t xml:space="preserve">Are the numbers in green in each panel needed? </w:t>
      </w:r>
    </w:p>
  </w:comment>
  <w:comment w:id="171" w:author="Jonny Kingslake" w:date="2021-09-01T16:38:00Z" w:initials="JK">
    <w:p w14:paraId="739386A0" w14:textId="4EBA66B3" w:rsidR="009D1A1F" w:rsidRDefault="009D1A1F">
      <w:pPr>
        <w:pStyle w:val="CommentText"/>
      </w:pPr>
      <w:r>
        <w:rPr>
          <w:rStyle w:val="CommentReference"/>
        </w:rPr>
        <w:annotationRef/>
      </w:r>
      <w:r>
        <w:t>Noise or icequakes?</w:t>
      </w:r>
    </w:p>
  </w:comment>
  <w:comment w:id="170" w:author="Jonny Kingslake" w:date="2021-09-01T16:49:00Z" w:initials="JK">
    <w:p w14:paraId="6002B372" w14:textId="190DE903" w:rsidR="009D1A1F" w:rsidRDefault="009D1A1F">
      <w:pPr>
        <w:pStyle w:val="CommentText"/>
      </w:pPr>
      <w:r>
        <w:rPr>
          <w:rStyle w:val="CommentReference"/>
        </w:rPr>
        <w:annotationRef/>
      </w:r>
      <w:r>
        <w:t xml:space="preserve">I don’t understand the point this is making here. Is the point that this is not what is shown by the figure? </w:t>
      </w:r>
    </w:p>
  </w:comment>
  <w:comment w:id="175" w:author="Jonny Kingslake" w:date="2021-09-01T16:54:00Z" w:initials="JK">
    <w:p w14:paraId="3A88E164" w14:textId="5A46CF4F" w:rsidR="009D1A1F" w:rsidRDefault="009D1A1F">
      <w:pPr>
        <w:pStyle w:val="CommentText"/>
      </w:pPr>
      <w:r>
        <w:rPr>
          <w:rStyle w:val="CommentReference"/>
        </w:rPr>
        <w:annotationRef/>
      </w:r>
      <w:r>
        <w:t xml:space="preserve">Are these the solid lines or the dashed lines? The two sets of results are descried as reconstructed and median above, so I assume ‘actual’ means ‘median’, but this is not very clear.  </w:t>
      </w:r>
    </w:p>
  </w:comment>
  <w:comment w:id="184" w:author="Jonny Kingslake" w:date="2021-09-02T09:38:00Z" w:initials="JK">
    <w:p w14:paraId="5E1CBA97" w14:textId="713595B6" w:rsidR="001D3402" w:rsidRDefault="001D3402">
      <w:pPr>
        <w:pStyle w:val="CommentText"/>
      </w:pPr>
      <w:r>
        <w:rPr>
          <w:rStyle w:val="CommentReference"/>
        </w:rPr>
        <w:annotationRef/>
      </w:r>
      <w:r>
        <w:t xml:space="preserve">What is this referring to. </w:t>
      </w:r>
    </w:p>
  </w:comment>
  <w:comment w:id="186" w:author="Jonny Kingslake" w:date="2021-09-01T16:56:00Z" w:initials="JK">
    <w:p w14:paraId="49920C1B" w14:textId="6273EB7D" w:rsidR="009D1A1F" w:rsidRDefault="009D1A1F">
      <w:pPr>
        <w:pStyle w:val="CommentText"/>
      </w:pPr>
      <w:r>
        <w:rPr>
          <w:rStyle w:val="CommentReference"/>
        </w:rPr>
        <w:annotationRef/>
      </w:r>
      <w:r>
        <w:t>What are seismic trends? Are they trends in time?</w:t>
      </w:r>
    </w:p>
  </w:comment>
  <w:comment w:id="204" w:author="Jonny Kingslake" w:date="2021-09-02T09:40:00Z" w:initials="JK">
    <w:p w14:paraId="6DD4A472" w14:textId="436D5BDA" w:rsidR="001D3402" w:rsidRDefault="001D3402">
      <w:pPr>
        <w:pStyle w:val="CommentText"/>
      </w:pPr>
      <w:r>
        <w:rPr>
          <w:rStyle w:val="CommentReference"/>
        </w:rPr>
        <w:annotationRef/>
      </w:r>
      <w:r>
        <w:t xml:space="preserve">Is this something that you have added to the workflow in </w:t>
      </w:r>
      <w:proofErr w:type="spellStart"/>
      <w:r>
        <w:t>ths</w:t>
      </w:r>
      <w:proofErr w:type="spellEnd"/>
      <w:r>
        <w:t xml:space="preserve"> paper compared to </w:t>
      </w:r>
      <w:proofErr w:type="spellStart"/>
      <w:r>
        <w:t>Holtzmann</w:t>
      </w:r>
      <w:proofErr w:type="spellEnd"/>
      <w:r>
        <w:t xml:space="preserve"> +</w:t>
      </w:r>
      <w:proofErr w:type="gramStart"/>
      <w:r>
        <w:t>+ ?</w:t>
      </w:r>
      <w:proofErr w:type="gramEnd"/>
      <w:r>
        <w:t xml:space="preserve"> If so, I would say that explicitly here. </w:t>
      </w:r>
    </w:p>
  </w:comment>
  <w:comment w:id="211" w:author="Jonny Kingslake" w:date="2021-09-02T09:46:00Z" w:initials="JK">
    <w:p w14:paraId="71AC116C" w14:textId="65F5B87D" w:rsidR="009B73FE" w:rsidRDefault="009B73FE">
      <w:pPr>
        <w:pStyle w:val="CommentText"/>
      </w:pPr>
      <w:r>
        <w:rPr>
          <w:rStyle w:val="CommentReference"/>
        </w:rPr>
        <w:annotationRef/>
      </w:r>
      <w:r>
        <w:t xml:space="preserve">This got me thinking – is turbulence a continuous variable or binary property of the system? Maybe easier to just use “water flow speed” instead. </w:t>
      </w:r>
    </w:p>
  </w:comment>
  <w:comment w:id="213" w:author="Jonny Kingslake" w:date="2021-09-02T10:02:00Z" w:initials="JK">
    <w:p w14:paraId="72F259D7" w14:textId="110E94B7" w:rsidR="009C07FC" w:rsidRDefault="009C07FC">
      <w:pPr>
        <w:pStyle w:val="CommentText"/>
      </w:pPr>
      <w:r>
        <w:rPr>
          <w:rStyle w:val="CommentReference"/>
        </w:rPr>
        <w:annotationRef/>
      </w:r>
      <w:r>
        <w:t xml:space="preserve">The implication being that hierarchical clustering would not do this!? If so, it’s good to spell this out. If not, then I would rephrase to avoid the implication. </w:t>
      </w:r>
    </w:p>
  </w:comment>
  <w:comment w:id="218" w:author="Jonny Kingslake" w:date="2021-09-02T10:09:00Z" w:initials="JK">
    <w:p w14:paraId="54E284B4" w14:textId="12E5635E" w:rsidR="009C07FC" w:rsidRDefault="009C07FC">
      <w:pPr>
        <w:pStyle w:val="CommentText"/>
      </w:pPr>
      <w:r>
        <w:rPr>
          <w:rStyle w:val="CommentReference"/>
        </w:rPr>
        <w:annotationRef/>
      </w:r>
      <w:r>
        <w:t xml:space="preserve">Do you need to say something about the uptick in GPS velocity at this time </w:t>
      </w:r>
      <w:proofErr w:type="gramStart"/>
      <w:r>
        <w:t>too.</w:t>
      </w:r>
      <w:proofErr w:type="gramEnd"/>
    </w:p>
  </w:comment>
  <w:comment w:id="219" w:author="Jonny Kingslake" w:date="2021-09-02T10:27:00Z" w:initials="JK">
    <w:p w14:paraId="4D765784" w14:textId="77777777" w:rsidR="009C07FC" w:rsidRDefault="009C07FC">
      <w:pPr>
        <w:pStyle w:val="CommentText"/>
      </w:pPr>
      <w:r>
        <w:rPr>
          <w:rStyle w:val="CommentReference"/>
        </w:rPr>
        <w:annotationRef/>
      </w:r>
      <w:r>
        <w:t>I like the interpretation in this paragraph. One Q I had was, looking back at the data, is: what about the difference I the spectral centroids of the purple of orange clusters?</w:t>
      </w:r>
    </w:p>
    <w:p w14:paraId="676FE526" w14:textId="77777777" w:rsidR="009C07FC" w:rsidRDefault="009C07FC">
      <w:pPr>
        <w:pStyle w:val="CommentText"/>
      </w:pPr>
    </w:p>
    <w:p w14:paraId="51E2E1C4" w14:textId="4A05B0B9" w:rsidR="009C07FC" w:rsidRDefault="009C07FC">
      <w:pPr>
        <w:pStyle w:val="CommentText"/>
      </w:pPr>
      <w:r>
        <w:t>Relatedly, but more generally, I get the feeling that the timing of the clusters is being used in the interpretation more than the spectral differences between clusters. Is there more that can be drawn from these?</w:t>
      </w:r>
    </w:p>
  </w:comment>
  <w:comment w:id="227" w:author="Jonny Kingslake" w:date="2021-09-02T18:32:00Z" w:initials="JK">
    <w:p w14:paraId="14AA710A" w14:textId="7D5F05C6" w:rsidR="003072D8" w:rsidRDefault="003072D8">
      <w:pPr>
        <w:pStyle w:val="CommentText"/>
      </w:pPr>
      <w:r>
        <w:rPr>
          <w:rStyle w:val="CommentReference"/>
        </w:rPr>
        <w:annotationRef/>
      </w:r>
      <w:r>
        <w:t xml:space="preserve">Basal motion covers till deformation and slip at the ice-bed interface. </w:t>
      </w:r>
    </w:p>
  </w:comment>
  <w:comment w:id="231" w:author="Jonny Kingslake" w:date="2021-09-02T10:10:00Z" w:initials="JK">
    <w:p w14:paraId="0521CF77" w14:textId="3DCBE37C" w:rsidR="009C07FC" w:rsidRDefault="009C07FC">
      <w:pPr>
        <w:pStyle w:val="CommentText"/>
      </w:pPr>
      <w:r>
        <w:rPr>
          <w:rStyle w:val="CommentReference"/>
        </w:rPr>
        <w:annotationRef/>
      </w:r>
      <w:r>
        <w:t xml:space="preserve">Is there any </w:t>
      </w:r>
      <w:proofErr w:type="spellStart"/>
      <w:r>
        <w:t>firn</w:t>
      </w:r>
      <w:proofErr w:type="spellEnd"/>
      <w:r>
        <w:t xml:space="preserve"> in this area? It seems like we would be well down in to the ablation zone, but I don’t actually know. </w:t>
      </w:r>
    </w:p>
  </w:comment>
  <w:comment w:id="232" w:author="Jonny Kingslake" w:date="2021-09-02T18:33:00Z" w:initials="JK">
    <w:p w14:paraId="5415E990" w14:textId="726A1651" w:rsidR="003072D8" w:rsidRDefault="003072D8">
      <w:pPr>
        <w:pStyle w:val="CommentText"/>
      </w:pPr>
      <w:r>
        <w:rPr>
          <w:rStyle w:val="CommentReference"/>
        </w:rPr>
        <w:annotationRef/>
      </w:r>
      <w:r>
        <w:t>Somewhere in here it might be worthwhile pointing out that the noise source cannot be located because it isn’t a discrete pulse of energy</w:t>
      </w:r>
    </w:p>
  </w:comment>
  <w:comment w:id="242" w:author="Jonny Kingslake" w:date="2021-09-02T18:35:00Z" w:initials="JK">
    <w:p w14:paraId="3BD6EEE6" w14:textId="3DB02D96" w:rsidR="003072D8" w:rsidRDefault="003072D8">
      <w:pPr>
        <w:pStyle w:val="CommentText"/>
      </w:pPr>
      <w:r>
        <w:rPr>
          <w:rStyle w:val="CommentReference"/>
        </w:rPr>
        <w:annotationRef/>
      </w:r>
      <w:r>
        <w:t xml:space="preserve">Again, I am still a little confused by what actual means? </w:t>
      </w:r>
    </w:p>
  </w:comment>
  <w:comment w:id="243" w:author="Jonny Kingslake" w:date="2021-09-02T18:37:00Z" w:initials="JK">
    <w:p w14:paraId="2AD19D86" w14:textId="64FABAB2" w:rsidR="003072D8" w:rsidRDefault="003072D8">
      <w:pPr>
        <w:pStyle w:val="CommentText"/>
      </w:pPr>
      <w:r>
        <w:rPr>
          <w:rStyle w:val="CommentReference"/>
        </w:rPr>
        <w:annotationRef/>
      </w:r>
      <w:proofErr w:type="gramStart"/>
      <w:r>
        <w:t>Usually</w:t>
      </w:r>
      <w:proofErr w:type="gramEnd"/>
      <w:r>
        <w:t xml:space="preserve"> I think it is best to avoid these kinds of words and let the reader conclude that they are remarkable based on a clear description of whatever characteristics makes them remarkable. </w:t>
      </w:r>
    </w:p>
  </w:comment>
  <w:comment w:id="244" w:author="Jonny Kingslake" w:date="2021-09-02T18:39:00Z" w:initials="JK">
    <w:p w14:paraId="55722A1C" w14:textId="265BC054" w:rsidR="003072D8" w:rsidRDefault="003072D8">
      <w:pPr>
        <w:pStyle w:val="CommentText"/>
      </w:pPr>
      <w:r>
        <w:rPr>
          <w:rStyle w:val="CommentReference"/>
        </w:rPr>
        <w:annotationRef/>
      </w:r>
      <w:r>
        <w:t xml:space="preserve">Also is it faster computationally? It’s worth saying explicitly if so. </w:t>
      </w:r>
    </w:p>
  </w:comment>
  <w:comment w:id="245" w:author="Jonny Kingslake" w:date="2021-09-02T18:39:00Z" w:initials="JK">
    <w:p w14:paraId="01D938CD" w14:textId="7175F62E" w:rsidR="003072D8" w:rsidRDefault="003072D8">
      <w:pPr>
        <w:pStyle w:val="CommentText"/>
      </w:pPr>
      <w:r>
        <w:rPr>
          <w:rStyle w:val="CommentReference"/>
        </w:rPr>
        <w:annotationRef/>
      </w:r>
      <w:r>
        <w:t>Have you shown this? Or has someone else?</w:t>
      </w:r>
    </w:p>
  </w:comment>
  <w:comment w:id="248" w:author="Jonny Kingslake" w:date="2021-09-02T18:40:00Z" w:initials="JK">
    <w:p w14:paraId="7BB49287" w14:textId="6BC930AE" w:rsidR="004D1B88" w:rsidRDefault="004D1B88">
      <w:pPr>
        <w:pStyle w:val="CommentText"/>
      </w:pPr>
      <w:r>
        <w:rPr>
          <w:rStyle w:val="CommentReference"/>
        </w:rPr>
        <w:annotationRef/>
      </w:r>
      <w:proofErr w:type="gramStart"/>
      <w:r>
        <w:t>Personally</w:t>
      </w:r>
      <w:proofErr w:type="gramEnd"/>
      <w:r>
        <w:t xml:space="preserve"> I would replace all </w:t>
      </w:r>
      <w:proofErr w:type="spellStart"/>
      <w:r>
        <w:t>especially’s</w:t>
      </w:r>
      <w:proofErr w:type="spellEnd"/>
      <w:r>
        <w:t xml:space="preserve"> with </w:t>
      </w:r>
      <w:proofErr w:type="spellStart"/>
      <w:r>
        <w:t>particularly’s</w:t>
      </w:r>
      <w:proofErr w:type="spellEnd"/>
      <w:r>
        <w:t xml:space="preserve">, but this is just still I think. </w:t>
      </w:r>
    </w:p>
  </w:comment>
  <w:comment w:id="251" w:author="Jonny Kingslake" w:date="2021-09-02T18:46:00Z" w:initials="JK">
    <w:p w14:paraId="677BE132" w14:textId="717BA47B" w:rsidR="004D1B88" w:rsidRDefault="004D1B88">
      <w:pPr>
        <w:pStyle w:val="CommentText"/>
      </w:pPr>
      <w:r>
        <w:rPr>
          <w:rStyle w:val="CommentReference"/>
        </w:rPr>
        <w:annotationRef/>
      </w:r>
      <w:r>
        <w:t xml:space="preserve">One thing that I am felt wondering about is that the classification that SPECUFEX gives you is based in part on transitions between states, right? The fingerprint tells you which states follow which states; It doesn’t tell us, for example, how common a certain state is, but how commonly a state follows another state. </w:t>
      </w:r>
    </w:p>
    <w:p w14:paraId="0CCA430E" w14:textId="77777777" w:rsidR="004D1B88" w:rsidRDefault="004D1B88">
      <w:pPr>
        <w:pStyle w:val="CommentText"/>
      </w:pPr>
    </w:p>
    <w:p w14:paraId="6FDB9833" w14:textId="77777777" w:rsidR="004D1B88" w:rsidRDefault="004D1B88">
      <w:pPr>
        <w:pStyle w:val="CommentText"/>
      </w:pPr>
      <w:r>
        <w:t xml:space="preserve">This doesn’t really seem to come through in the discussion. What is it about a particular </w:t>
      </w:r>
      <w:proofErr w:type="spellStart"/>
      <w:r>
        <w:t>seismogenic</w:t>
      </w:r>
      <w:proofErr w:type="spellEnd"/>
      <w:r>
        <w:t xml:space="preserve"> process that makes it produce state in a particular order?! I can imagine different processes making different states, just due to how they are producing the seismic energy, but it is not clear to me how that translates into one transition between states being more common than others. </w:t>
      </w:r>
    </w:p>
    <w:p w14:paraId="5969C8B9" w14:textId="77777777" w:rsidR="004D1B88" w:rsidRDefault="004D1B88">
      <w:pPr>
        <w:pStyle w:val="CommentText"/>
      </w:pPr>
    </w:p>
    <w:p w14:paraId="7D2B9E6E" w14:textId="6B99025D" w:rsidR="004D1B88" w:rsidRDefault="004D1B88">
      <w:pPr>
        <w:pStyle w:val="CommentText"/>
      </w:pPr>
      <w:r>
        <w:t xml:space="preserve">Given that this is a key part of the method, I think people might like to see discussion about this, in relation to the different (really good and interesting) ideas about the processes producing the clusters. </w:t>
      </w:r>
    </w:p>
  </w:comment>
  <w:comment w:id="254" w:author="Jonny Kingslake" w:date="2021-09-02T18:44:00Z" w:initials="JK">
    <w:p w14:paraId="2D5F6784" w14:textId="08AA026C" w:rsidR="004D1B88" w:rsidRDefault="004D1B88">
      <w:pPr>
        <w:pStyle w:val="CommentText"/>
      </w:pPr>
      <w:r>
        <w:rPr>
          <w:rStyle w:val="CommentReference"/>
        </w:rPr>
        <w:annotationRef/>
      </w:r>
      <w:r>
        <w:t xml:space="preserve">Does the ‘at time’ apply to ‘subtle’ and ‘would </w:t>
      </w:r>
      <w:proofErr w:type="gramStart"/>
      <w:r>
        <w:t>elude..</w:t>
      </w:r>
      <w:proofErr w:type="gramEnd"/>
      <w:r>
        <w:t xml:space="preserve">” or just ‘subtle’? I assume the former, so that’s why I suggested moving ‘at </w:t>
      </w:r>
      <w:proofErr w:type="gramStart"/>
      <w:r>
        <w:t>times’</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31B22E" w15:done="0"/>
  <w15:commentEx w15:paraId="752931B2" w15:done="0"/>
  <w15:commentEx w15:paraId="5D0D073D" w15:done="0"/>
  <w15:commentEx w15:paraId="67EC788B" w15:done="0"/>
  <w15:commentEx w15:paraId="29FD9AAA" w15:done="0"/>
  <w15:commentEx w15:paraId="06030305" w15:done="0"/>
  <w15:commentEx w15:paraId="0BCA3114" w15:done="0"/>
  <w15:commentEx w15:paraId="30AAC434" w15:done="0"/>
  <w15:commentEx w15:paraId="69A3EE12" w15:done="0"/>
  <w15:commentEx w15:paraId="117DC989" w15:done="0"/>
  <w15:commentEx w15:paraId="26B89B6E" w15:done="0"/>
  <w15:commentEx w15:paraId="1BAC8F08" w15:done="0"/>
  <w15:commentEx w15:paraId="4D4B8D2A" w15:done="0"/>
  <w15:commentEx w15:paraId="7E2F3831" w15:done="0"/>
  <w15:commentEx w15:paraId="6E0A7EBF" w15:done="0"/>
  <w15:commentEx w15:paraId="51E4BB02" w15:done="0"/>
  <w15:commentEx w15:paraId="7378AC9C" w15:done="0"/>
  <w15:commentEx w15:paraId="2122BDF8" w15:done="0"/>
  <w15:commentEx w15:paraId="5FD160B0" w15:done="0"/>
  <w15:commentEx w15:paraId="15E77961" w15:done="0"/>
  <w15:commentEx w15:paraId="2B1987FB" w15:done="0"/>
  <w15:commentEx w15:paraId="1E423AB1" w15:done="0"/>
  <w15:commentEx w15:paraId="4A7C5148" w15:done="0"/>
  <w15:commentEx w15:paraId="33D53230" w15:done="0"/>
  <w15:commentEx w15:paraId="4BE4930B" w15:done="0"/>
  <w15:commentEx w15:paraId="5942D863" w15:done="0"/>
  <w15:commentEx w15:paraId="72C8DF4D" w15:done="0"/>
  <w15:commentEx w15:paraId="0B5934FC" w15:done="0"/>
  <w15:commentEx w15:paraId="641DE334" w15:done="0"/>
  <w15:commentEx w15:paraId="4103CF48" w15:done="0"/>
  <w15:commentEx w15:paraId="075B86D1" w15:done="0"/>
  <w15:commentEx w15:paraId="201B8C2C" w15:done="0"/>
  <w15:commentEx w15:paraId="07CDB695" w15:done="0"/>
  <w15:commentEx w15:paraId="2E9B7E2C" w15:done="0"/>
  <w15:commentEx w15:paraId="739386A0" w15:done="0"/>
  <w15:commentEx w15:paraId="6002B372" w15:done="0"/>
  <w15:commentEx w15:paraId="3A88E164" w15:done="0"/>
  <w15:commentEx w15:paraId="5E1CBA97" w15:done="0"/>
  <w15:commentEx w15:paraId="49920C1B" w15:done="0"/>
  <w15:commentEx w15:paraId="6DD4A472" w15:done="0"/>
  <w15:commentEx w15:paraId="71AC116C" w15:done="0"/>
  <w15:commentEx w15:paraId="72F259D7" w15:done="0"/>
  <w15:commentEx w15:paraId="54E284B4" w15:done="0"/>
  <w15:commentEx w15:paraId="51E2E1C4" w15:done="0"/>
  <w15:commentEx w15:paraId="14AA710A" w15:done="0"/>
  <w15:commentEx w15:paraId="0521CF77" w15:done="0"/>
  <w15:commentEx w15:paraId="5415E990" w15:done="0"/>
  <w15:commentEx w15:paraId="3BD6EEE6" w15:done="0"/>
  <w15:commentEx w15:paraId="2AD19D86" w15:done="0"/>
  <w15:commentEx w15:paraId="55722A1C" w15:done="0"/>
  <w15:commentEx w15:paraId="01D938CD" w15:done="0"/>
  <w15:commentEx w15:paraId="7BB49287" w15:done="0"/>
  <w15:commentEx w15:paraId="7D2B9E6E" w15:done="0"/>
  <w15:commentEx w15:paraId="2D5F67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9D40A" w16cex:dateUtc="2021-09-01T14:27:00Z"/>
  <w16cex:commentExtensible w16cex:durableId="24D9D3F0" w16cex:dateUtc="2021-09-01T14:26:00Z"/>
  <w16cex:commentExtensible w16cex:durableId="24D9D51F" w16cex:dateUtc="2021-09-01T14:31:00Z"/>
  <w16cex:commentExtensible w16cex:durableId="24D9E61F" w16cex:dateUtc="2021-09-01T15:44:00Z"/>
  <w16cex:commentExtensible w16cex:durableId="24D9E725" w16cex:dateUtc="2021-09-01T15:48:00Z"/>
  <w16cex:commentExtensible w16cex:durableId="24D9E858" w16cex:dateUtc="2021-09-01T15:54:00Z"/>
  <w16cex:commentExtensible w16cex:durableId="24D9E8A3" w16cex:dateUtc="2021-09-01T15:55:00Z"/>
  <w16cex:commentExtensible w16cex:durableId="24DA1896" w16cex:dateUtc="2021-09-01T19:19:00Z"/>
  <w16cex:commentExtensible w16cex:durableId="24D9EA62" w16cex:dateUtc="2021-09-01T16:02:00Z"/>
  <w16cex:commentExtensible w16cex:durableId="24D9EAF4" w16cex:dateUtc="2021-09-01T16:05:00Z"/>
  <w16cex:commentExtensible w16cex:durableId="24D9EC46" w16cex:dateUtc="2021-09-01T16:10:00Z"/>
  <w16cex:commentExtensible w16cex:durableId="24DA04B4" w16cex:dateUtc="2021-09-01T17:55:00Z"/>
  <w16cex:commentExtensible w16cex:durableId="24DA04E8" w16cex:dateUtc="2021-09-01T17:55:00Z"/>
  <w16cex:commentExtensible w16cex:durableId="24DA055D" w16cex:dateUtc="2021-09-01T17:57:00Z"/>
  <w16cex:commentExtensible w16cex:durableId="24DA1418" w16cex:dateUtc="2021-09-01T19:00:00Z"/>
  <w16cex:commentExtensible w16cex:durableId="24DA1540" w16cex:dateUtc="2021-09-01T19:05:00Z"/>
  <w16cex:commentExtensible w16cex:durableId="24DA164B" w16cex:dateUtc="2021-09-01T19:10:00Z"/>
  <w16cex:commentExtensible w16cex:durableId="24DA17A3" w16cex:dateUtc="2021-09-01T19:15:00Z"/>
  <w16cex:commentExtensible w16cex:durableId="24DA181E" w16cex:dateUtc="2021-09-01T19:17:00Z"/>
  <w16cex:commentExtensible w16cex:durableId="24DA1869" w16cex:dateUtc="2021-09-01T19:19:00Z"/>
  <w16cex:commentExtensible w16cex:durableId="24DA1B66" w16cex:dateUtc="2021-09-01T19:31:00Z"/>
  <w16cex:commentExtensible w16cex:durableId="24DA1A73" w16cex:dateUtc="2021-09-01T19:27:00Z"/>
  <w16cex:commentExtensible w16cex:durableId="24DA1F78" w16cex:dateUtc="2021-09-01T19:49:00Z"/>
  <w16cex:commentExtensible w16cex:durableId="24DA1EEF" w16cex:dateUtc="2021-09-01T19:46:00Z"/>
  <w16cex:commentExtensible w16cex:durableId="24DA1F27" w16cex:dateUtc="2021-09-01T19:47:00Z"/>
  <w16cex:commentExtensible w16cex:durableId="24DA20D3" w16cex:dateUtc="2021-09-01T19:54:00Z"/>
  <w16cex:commentExtensible w16cex:durableId="24DA21B7" w16cex:dateUtc="2021-09-01T19:58:00Z"/>
  <w16cex:commentExtensible w16cex:durableId="24DA232B" w16cex:dateUtc="2021-09-01T20:04:00Z"/>
  <w16cex:commentExtensible w16cex:durableId="24DA23A5" w16cex:dateUtc="2021-09-01T20:07:00Z"/>
  <w16cex:commentExtensible w16cex:durableId="24DA25F9" w16cex:dateUtc="2021-09-01T20:16:00Z"/>
  <w16cex:commentExtensible w16cex:durableId="24DA26DB" w16cex:dateUtc="2021-09-01T20:20:00Z"/>
  <w16cex:commentExtensible w16cex:durableId="24DA27B5" w16cex:dateUtc="2021-09-01T20:24:00Z"/>
  <w16cex:commentExtensible w16cex:durableId="24DA298B" w16cex:dateUtc="2021-09-01T20:32:00Z"/>
  <w16cex:commentExtensible w16cex:durableId="24DA2A33" w16cex:dateUtc="2021-09-01T20:34:00Z"/>
  <w16cex:commentExtensible w16cex:durableId="24DA2AEF" w16cex:dateUtc="2021-09-01T20:38:00Z"/>
  <w16cex:commentExtensible w16cex:durableId="24DA2DAE" w16cex:dateUtc="2021-09-01T20:49:00Z"/>
  <w16cex:commentExtensible w16cex:durableId="24DA2EB1" w16cex:dateUtc="2021-09-01T20:54:00Z"/>
  <w16cex:commentExtensible w16cex:durableId="24DB1A2E" w16cex:dateUtc="2021-09-02T13:38:00Z"/>
  <w16cex:commentExtensible w16cex:durableId="24DA2F43" w16cex:dateUtc="2021-09-01T20:56:00Z"/>
  <w16cex:commentExtensible w16cex:durableId="24DB1A99" w16cex:dateUtc="2021-09-02T13:40:00Z"/>
  <w16cex:commentExtensible w16cex:durableId="24DB1BED" w16cex:dateUtc="2021-09-02T13:46:00Z"/>
  <w16cex:commentExtensible w16cex:durableId="24DB1FA2" w16cex:dateUtc="2021-09-02T14:02:00Z"/>
  <w16cex:commentExtensible w16cex:durableId="24DB2167" w16cex:dateUtc="2021-09-02T14:09:00Z"/>
  <w16cex:commentExtensible w16cex:durableId="24DB2578" w16cex:dateUtc="2021-09-02T14:27:00Z"/>
  <w16cex:commentExtensible w16cex:durableId="24DB9733" w16cex:dateUtc="2021-09-02T22:32:00Z"/>
  <w16cex:commentExtensible w16cex:durableId="24DB219E" w16cex:dateUtc="2021-09-02T14:10:00Z"/>
  <w16cex:commentExtensible w16cex:durableId="24DB9785" w16cex:dateUtc="2021-09-02T22:33:00Z"/>
  <w16cex:commentExtensible w16cex:durableId="24DB97EC" w16cex:dateUtc="2021-09-02T22:35:00Z"/>
  <w16cex:commentExtensible w16cex:durableId="24DB9875" w16cex:dateUtc="2021-09-02T22:37:00Z"/>
  <w16cex:commentExtensible w16cex:durableId="24DB98E5" w16cex:dateUtc="2021-09-02T22:39:00Z"/>
  <w16cex:commentExtensible w16cex:durableId="24DB98D8" w16cex:dateUtc="2021-09-02T22:39:00Z"/>
  <w16cex:commentExtensible w16cex:durableId="24DB992A" w16cex:dateUtc="2021-09-02T22:40:00Z"/>
  <w16cex:commentExtensible w16cex:durableId="24DB9A73" w16cex:dateUtc="2021-09-02T22:46:00Z"/>
  <w16cex:commentExtensible w16cex:durableId="24DB9A2A" w16cex:dateUtc="2021-09-02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31B22E" w16cid:durableId="24D9D40A"/>
  <w16cid:commentId w16cid:paraId="752931B2" w16cid:durableId="24D9D3F0"/>
  <w16cid:commentId w16cid:paraId="5D0D073D" w16cid:durableId="24D9D51F"/>
  <w16cid:commentId w16cid:paraId="67EC788B" w16cid:durableId="24D9E61F"/>
  <w16cid:commentId w16cid:paraId="29FD9AAA" w16cid:durableId="24D9E725"/>
  <w16cid:commentId w16cid:paraId="06030305" w16cid:durableId="24D9E858"/>
  <w16cid:commentId w16cid:paraId="0BCA3114" w16cid:durableId="24D9E8A3"/>
  <w16cid:commentId w16cid:paraId="30AAC434" w16cid:durableId="24DA1896"/>
  <w16cid:commentId w16cid:paraId="69A3EE12" w16cid:durableId="24D9EA62"/>
  <w16cid:commentId w16cid:paraId="117DC989" w16cid:durableId="24D9EAF4"/>
  <w16cid:commentId w16cid:paraId="26B89B6E" w16cid:durableId="24D9EC46"/>
  <w16cid:commentId w16cid:paraId="1BAC8F08" w16cid:durableId="24DA04B4"/>
  <w16cid:commentId w16cid:paraId="4D4B8D2A" w16cid:durableId="24DA04E8"/>
  <w16cid:commentId w16cid:paraId="7E2F3831" w16cid:durableId="24DA055D"/>
  <w16cid:commentId w16cid:paraId="6E0A7EBF" w16cid:durableId="24DA1418"/>
  <w16cid:commentId w16cid:paraId="51E4BB02" w16cid:durableId="24DA1540"/>
  <w16cid:commentId w16cid:paraId="7378AC9C" w16cid:durableId="24DA164B"/>
  <w16cid:commentId w16cid:paraId="2122BDF8" w16cid:durableId="24DA17A3"/>
  <w16cid:commentId w16cid:paraId="5FD160B0" w16cid:durableId="24DA181E"/>
  <w16cid:commentId w16cid:paraId="15E77961" w16cid:durableId="24DA1869"/>
  <w16cid:commentId w16cid:paraId="2B1987FB" w16cid:durableId="24DA1B66"/>
  <w16cid:commentId w16cid:paraId="1E423AB1" w16cid:durableId="24DA1A73"/>
  <w16cid:commentId w16cid:paraId="4A7C5148" w16cid:durableId="24DA1F78"/>
  <w16cid:commentId w16cid:paraId="33D53230" w16cid:durableId="24DA1EEF"/>
  <w16cid:commentId w16cid:paraId="4BE4930B" w16cid:durableId="24DA1F27"/>
  <w16cid:commentId w16cid:paraId="5942D863" w16cid:durableId="24DA20D3"/>
  <w16cid:commentId w16cid:paraId="72C8DF4D" w16cid:durableId="24DA21B7"/>
  <w16cid:commentId w16cid:paraId="0B5934FC" w16cid:durableId="24DA232B"/>
  <w16cid:commentId w16cid:paraId="641DE334" w16cid:durableId="24DA23A5"/>
  <w16cid:commentId w16cid:paraId="4103CF48" w16cid:durableId="24DA25F9"/>
  <w16cid:commentId w16cid:paraId="075B86D1" w16cid:durableId="24DA26DB"/>
  <w16cid:commentId w16cid:paraId="201B8C2C" w16cid:durableId="24DA27B5"/>
  <w16cid:commentId w16cid:paraId="07CDB695" w16cid:durableId="24DA298B"/>
  <w16cid:commentId w16cid:paraId="2E9B7E2C" w16cid:durableId="24DA2A33"/>
  <w16cid:commentId w16cid:paraId="739386A0" w16cid:durableId="24DA2AEF"/>
  <w16cid:commentId w16cid:paraId="6002B372" w16cid:durableId="24DA2DAE"/>
  <w16cid:commentId w16cid:paraId="3A88E164" w16cid:durableId="24DA2EB1"/>
  <w16cid:commentId w16cid:paraId="5E1CBA97" w16cid:durableId="24DB1A2E"/>
  <w16cid:commentId w16cid:paraId="49920C1B" w16cid:durableId="24DA2F43"/>
  <w16cid:commentId w16cid:paraId="6DD4A472" w16cid:durableId="24DB1A99"/>
  <w16cid:commentId w16cid:paraId="71AC116C" w16cid:durableId="24DB1BED"/>
  <w16cid:commentId w16cid:paraId="72F259D7" w16cid:durableId="24DB1FA2"/>
  <w16cid:commentId w16cid:paraId="54E284B4" w16cid:durableId="24DB2167"/>
  <w16cid:commentId w16cid:paraId="51E2E1C4" w16cid:durableId="24DB2578"/>
  <w16cid:commentId w16cid:paraId="14AA710A" w16cid:durableId="24DB9733"/>
  <w16cid:commentId w16cid:paraId="0521CF77" w16cid:durableId="24DB219E"/>
  <w16cid:commentId w16cid:paraId="5415E990" w16cid:durableId="24DB9785"/>
  <w16cid:commentId w16cid:paraId="3BD6EEE6" w16cid:durableId="24DB97EC"/>
  <w16cid:commentId w16cid:paraId="2AD19D86" w16cid:durableId="24DB9875"/>
  <w16cid:commentId w16cid:paraId="55722A1C" w16cid:durableId="24DB98E5"/>
  <w16cid:commentId w16cid:paraId="01D938CD" w16cid:durableId="24DB98D8"/>
  <w16cid:commentId w16cid:paraId="7BB49287" w16cid:durableId="24DB992A"/>
  <w16cid:commentId w16cid:paraId="7D2B9E6E" w16cid:durableId="24DB9A73"/>
  <w16cid:commentId w16cid:paraId="2D5F6784" w16cid:durableId="24DB9A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9497F" w14:textId="77777777" w:rsidR="00462AB1" w:rsidRDefault="00462AB1">
      <w:r>
        <w:separator/>
      </w:r>
    </w:p>
  </w:endnote>
  <w:endnote w:type="continuationSeparator" w:id="0">
    <w:p w14:paraId="128AEBE9" w14:textId="77777777" w:rsidR="00462AB1" w:rsidRDefault="00462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85672" w14:textId="77777777" w:rsidR="0009560C" w:rsidRDefault="00462AB1">
    <w:pPr>
      <w:pStyle w:val="HeaderFooter"/>
      <w:tabs>
        <w:tab w:val="clear" w:pos="9020"/>
        <w:tab w:val="center" w:pos="4680"/>
        <w:tab w:val="right" w:pos="9360"/>
      </w:tabs>
    </w:pPr>
    <w:r>
      <w:tab/>
    </w:r>
    <w:r>
      <w:t xml:space="preserve">Page </w:t>
    </w:r>
    <w:r>
      <w:fldChar w:fldCharType="begin"/>
    </w:r>
    <w:r>
      <w:instrText xml:space="preserve"> PAGE </w:instrText>
    </w:r>
    <w:r>
      <w:fldChar w:fldCharType="separate"/>
    </w:r>
    <w:r w:rsidR="00CA528E">
      <w:rPr>
        <w:noProof/>
      </w:rPr>
      <w:t>1</w:t>
    </w:r>
    <w:r>
      <w:fldChar w:fldCharType="end"/>
    </w:r>
    <w:r>
      <w:t xml:space="preserve"> of </w:t>
    </w:r>
    <w:r>
      <w:fldChar w:fldCharType="begin"/>
    </w:r>
    <w:r>
      <w:instrText xml:space="preserve"> NUMPAGES </w:instrText>
    </w:r>
    <w:r>
      <w:fldChar w:fldCharType="separate"/>
    </w:r>
    <w:r w:rsidR="00CA528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C28AA" w14:textId="77777777" w:rsidR="00462AB1" w:rsidRDefault="00462AB1">
      <w:r>
        <w:separator/>
      </w:r>
    </w:p>
  </w:footnote>
  <w:footnote w:type="continuationSeparator" w:id="0">
    <w:p w14:paraId="7E994E23" w14:textId="77777777" w:rsidR="00462AB1" w:rsidRDefault="00462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6FCF9" w14:textId="77777777" w:rsidR="0009560C" w:rsidRDefault="000956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4F3A"/>
    <w:multiLevelType w:val="hybridMultilevel"/>
    <w:tmpl w:val="101C5C16"/>
    <w:numStyleLink w:val="Numbered"/>
  </w:abstractNum>
  <w:abstractNum w:abstractNumId="1" w15:restartNumberingAfterBreak="0">
    <w:nsid w:val="368F41EF"/>
    <w:multiLevelType w:val="hybridMultilevel"/>
    <w:tmpl w:val="76A63606"/>
    <w:styleLink w:val="Bullet"/>
    <w:lvl w:ilvl="0" w:tplc="F648DB2C">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E5EC2C1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69928E46">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A5F652B4">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27B260B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F29E50DA">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3FB69DC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F92B49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DB70014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6C7D463B"/>
    <w:multiLevelType w:val="hybridMultilevel"/>
    <w:tmpl w:val="101C5C16"/>
    <w:styleLink w:val="Numbered"/>
    <w:lvl w:ilvl="0" w:tplc="4C0A97B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DFEC17D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4F2E063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CA92EC8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841A4C5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5606A93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5F9C404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BAC00F2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DD56D2B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13B4691"/>
    <w:multiLevelType w:val="hybridMultilevel"/>
    <w:tmpl w:val="76A63606"/>
    <w:numStyleLink w:val="Bullet"/>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oNotDisplayPageBoundaries/>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60C"/>
    <w:rsid w:val="00064E5C"/>
    <w:rsid w:val="0009560C"/>
    <w:rsid w:val="001152A6"/>
    <w:rsid w:val="001D3402"/>
    <w:rsid w:val="002D17B2"/>
    <w:rsid w:val="003072D8"/>
    <w:rsid w:val="003451A6"/>
    <w:rsid w:val="003F7F5F"/>
    <w:rsid w:val="00462AB1"/>
    <w:rsid w:val="004A48A0"/>
    <w:rsid w:val="004B65C9"/>
    <w:rsid w:val="004D1B88"/>
    <w:rsid w:val="00913212"/>
    <w:rsid w:val="009A0904"/>
    <w:rsid w:val="009B73FE"/>
    <w:rsid w:val="009C07FC"/>
    <w:rsid w:val="009D1A1F"/>
    <w:rsid w:val="00B15C56"/>
    <w:rsid w:val="00B74F59"/>
    <w:rsid w:val="00B939D7"/>
    <w:rsid w:val="00C16F59"/>
    <w:rsid w:val="00CA528E"/>
    <w:rsid w:val="00F1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8019E9"/>
  <w15:docId w15:val="{00602ED8-9B18-6D48-B811-4D33BCBC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Numbered">
    <w:name w:val="Numbered"/>
    <w:pPr>
      <w:numPr>
        <w:numId w:val="3"/>
      </w:numPr>
    </w:pPr>
  </w:style>
  <w:style w:type="paragraph" w:customStyle="1" w:styleId="TableStyle2">
    <w:name w:val="Table Style 2"/>
    <w:rPr>
      <w:rFonts w:ascii="Helvetica Neue" w:hAnsi="Helvetica Neue" w:cs="Arial Unicode MS"/>
      <w:color w:val="000000"/>
      <w14:textOutline w14:w="0" w14:cap="flat" w14:cmpd="sng" w14:algn="ctr">
        <w14:noFill/>
        <w14:prstDash w14:val="solid"/>
        <w14:bevel/>
      </w14:textOutline>
    </w:rPr>
  </w:style>
  <w:style w:type="character" w:customStyle="1" w:styleId="Hyperlink0">
    <w:name w:val="Hyperlink.0"/>
    <w:basedOn w:val="Hyperlink"/>
    <w:rPr>
      <w:u w:val="single"/>
    </w:rPr>
  </w:style>
  <w:style w:type="character" w:styleId="CommentReference">
    <w:name w:val="annotation reference"/>
    <w:basedOn w:val="DefaultParagraphFont"/>
    <w:uiPriority w:val="99"/>
    <w:semiHidden/>
    <w:unhideWhenUsed/>
    <w:rsid w:val="00CA528E"/>
    <w:rPr>
      <w:sz w:val="16"/>
      <w:szCs w:val="16"/>
    </w:rPr>
  </w:style>
  <w:style w:type="paragraph" w:styleId="CommentText">
    <w:name w:val="annotation text"/>
    <w:basedOn w:val="Normal"/>
    <w:link w:val="CommentTextChar"/>
    <w:uiPriority w:val="99"/>
    <w:semiHidden/>
    <w:unhideWhenUsed/>
    <w:rsid w:val="00CA528E"/>
    <w:rPr>
      <w:sz w:val="20"/>
      <w:szCs w:val="20"/>
    </w:rPr>
  </w:style>
  <w:style w:type="character" w:customStyle="1" w:styleId="CommentTextChar">
    <w:name w:val="Comment Text Char"/>
    <w:basedOn w:val="DefaultParagraphFont"/>
    <w:link w:val="CommentText"/>
    <w:uiPriority w:val="99"/>
    <w:semiHidden/>
    <w:rsid w:val="00CA528E"/>
  </w:style>
  <w:style w:type="paragraph" w:styleId="CommentSubject">
    <w:name w:val="annotation subject"/>
    <w:basedOn w:val="CommentText"/>
    <w:next w:val="CommentText"/>
    <w:link w:val="CommentSubjectChar"/>
    <w:uiPriority w:val="99"/>
    <w:semiHidden/>
    <w:unhideWhenUsed/>
    <w:rsid w:val="00CA528E"/>
    <w:rPr>
      <w:b/>
      <w:bCs/>
    </w:rPr>
  </w:style>
  <w:style w:type="character" w:customStyle="1" w:styleId="CommentSubjectChar">
    <w:name w:val="Comment Subject Char"/>
    <w:basedOn w:val="CommentTextChar"/>
    <w:link w:val="CommentSubject"/>
    <w:uiPriority w:val="99"/>
    <w:semiHidden/>
    <w:rsid w:val="00CA528E"/>
    <w:rPr>
      <w:b/>
      <w:bCs/>
    </w:rPr>
  </w:style>
  <w:style w:type="character" w:styleId="LineNumber">
    <w:name w:val="line number"/>
    <w:basedOn w:val="DefaultParagraphFont"/>
    <w:uiPriority w:val="99"/>
    <w:semiHidden/>
    <w:unhideWhenUsed/>
    <w:rsid w:val="00B93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1627</TotalTime>
  <Pages>29</Pages>
  <Words>7200</Words>
  <Characters>41046</Characters>
  <Application>Microsoft Office Word</Application>
  <DocSecurity>0</DocSecurity>
  <Lines>342</Lines>
  <Paragraphs>96</Paragraphs>
  <ScaleCrop>false</ScaleCrop>
  <Company/>
  <LinksUpToDate>false</LinksUpToDate>
  <CharactersWithSpaces>48150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Jonny Kingslake</cp:lastModifiedBy>
  <cp:revision>24</cp:revision>
  <dcterms:created xsi:type="dcterms:W3CDTF">2021-09-01T15:54:00Z</dcterms:created>
  <dcterms:modified xsi:type="dcterms:W3CDTF">2021-09-02T22:53:00Z</dcterms:modified>
</cp:coreProperties>
</file>